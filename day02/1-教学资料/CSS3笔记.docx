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560"/>
        <w:jc w:val="center"/>
      </w:pPr>
    </w:p>
    <w:p>
      <w:pPr>
        <w:ind w:firstLine="560"/>
        <w:jc w:val="center"/>
      </w:pPr>
    </w:p>
    <w:p>
      <w:pPr>
        <w:ind w:firstLine="560"/>
        <w:jc w:val="right"/>
      </w:pPr>
      <w:r>
        <w:rPr>
          <w:rFonts w:hint="eastAsia"/>
        </w:rPr>
        <w:drawing>
          <wp:inline distT="0" distB="0" distL="0" distR="0">
            <wp:extent cx="6115050" cy="866775"/>
            <wp:effectExtent l="19050" t="0" r="0" b="0"/>
            <wp:docPr id="1" name="图片 1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CSS3</w:t>
      </w:r>
    </w:p>
    <w:p>
      <w:pPr>
        <w:pStyle w:val="19"/>
        <w:ind w:firstLine="643"/>
        <w:jc w:val="both"/>
        <w:rPr>
          <w:rFonts w:ascii="微软雅黑" w:hAnsi="微软雅黑" w:eastAsia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16193"/>
      <w:bookmarkStart w:id="1" w:name="_Toc13755"/>
      <w:bookmarkStart w:id="2" w:name="_Toc29633"/>
      <w:bookmarkStart w:id="3" w:name="_Toc30284"/>
      <w:bookmarkStart w:id="4" w:name="_Toc444804676"/>
      <w:bookmarkStart w:id="5" w:name="_Toc15591"/>
      <w:bookmarkStart w:id="6" w:name="_Toc21179"/>
      <w:bookmarkStart w:id="7" w:name="_Toc10984"/>
      <w:bookmarkStart w:id="8" w:name="_Toc29341"/>
      <w:bookmarkStart w:id="9" w:name="_Toc11131"/>
      <w:bookmarkStart w:id="10" w:name="_Toc5369"/>
      <w:r>
        <w:rPr>
          <w:rFonts w:hint="eastAsia" w:ascii="微软雅黑" w:hAnsi="微软雅黑" w:eastAsia="微软雅黑" w:cs="微软雅黑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 w:ascii="微软雅黑" w:hAnsi="微软雅黑" w:eastAsia="微软雅黑" w:cs="微软雅黑"/>
          <w:sz w:val="72"/>
          <w:szCs w:val="72"/>
        </w:rPr>
        <w:t xml:space="preserve"> </w:t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rPr>
          <w:rFonts w:hint="eastAsia" w:ascii="黑体" w:hAnsi="黑体" w:eastAsia="黑体"/>
        </w:rPr>
        <w:fldChar w:fldCharType="begin"/>
      </w:r>
      <w:r>
        <w:rPr>
          <w:rFonts w:hint="eastAsia" w:ascii="黑体" w:hAnsi="黑体" w:eastAsia="黑体"/>
        </w:rPr>
        <w:instrText xml:space="preserve">TOC \o "1-3" \h \u </w:instrText>
      </w:r>
      <w:r>
        <w:rPr>
          <w:rFonts w:hint="eastAsia" w:ascii="黑体" w:hAnsi="黑体" w:eastAsia="黑体"/>
        </w:rPr>
        <w:fldChar w:fldCharType="separate"/>
      </w:r>
      <w:r>
        <w:fldChar w:fldCharType="begin"/>
      </w:r>
      <w:r>
        <w:instrText xml:space="preserve"> HYPERLINK \l "_Toc444804676" </w:instrText>
      </w:r>
      <w:r>
        <w:fldChar w:fldCharType="separate"/>
      </w:r>
      <w:r>
        <w:rPr>
          <w:rStyle w:val="27"/>
          <w:rFonts w:hint="eastAsia" w:ascii="微软雅黑" w:hAnsi="微软雅黑" w:eastAsia="微软雅黑" w:cs="微软雅黑"/>
        </w:rPr>
        <w:t>目录</w:t>
      </w:r>
      <w:r>
        <w:tab/>
      </w:r>
      <w:r>
        <w:fldChar w:fldCharType="begin"/>
      </w:r>
      <w:r>
        <w:instrText xml:space="preserve"> PAGEREF _Toc444804676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"_Toc444804677" </w:instrText>
      </w:r>
      <w:r>
        <w:fldChar w:fldCharType="separate"/>
      </w:r>
      <w:r>
        <w:rPr>
          <w:rStyle w:val="27"/>
          <w:rFonts w:hint="eastAsia" w:ascii="黑体" w:hAnsi="黑体" w:eastAsia="黑体"/>
        </w:rPr>
        <w:t>第1章</w:t>
      </w:r>
      <w:r>
        <w:rPr>
          <w:rStyle w:val="27"/>
          <w:rFonts w:ascii="黑体" w:hAnsi="黑体" w:eastAsia="黑体"/>
        </w:rPr>
        <w:t xml:space="preserve"> CSS3</w:t>
      </w:r>
      <w:r>
        <w:rPr>
          <w:rStyle w:val="27"/>
          <w:rFonts w:hint="eastAsia" w:ascii="黑体" w:hAnsi="黑体" w:eastAsia="黑体"/>
        </w:rPr>
        <w:t>简介</w:t>
      </w:r>
      <w:r>
        <w:tab/>
      </w:r>
      <w:r>
        <w:fldChar w:fldCharType="begin"/>
      </w:r>
      <w:r>
        <w:instrText xml:space="preserve"> PAGEREF _Toc444804677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"_Toc444804678" </w:instrText>
      </w:r>
      <w:r>
        <w:fldChar w:fldCharType="separate"/>
      </w:r>
      <w:r>
        <w:rPr>
          <w:rStyle w:val="27"/>
        </w:rPr>
        <w:t>1.1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</w:rPr>
        <w:t>CSS3</w:t>
      </w:r>
      <w:r>
        <w:rPr>
          <w:rStyle w:val="27"/>
          <w:rFonts w:hint="eastAsia"/>
        </w:rPr>
        <w:t>的现状</w:t>
      </w:r>
      <w:r>
        <w:tab/>
      </w:r>
      <w:r>
        <w:fldChar w:fldCharType="begin"/>
      </w:r>
      <w:r>
        <w:instrText xml:space="preserve"> PAGEREF _Toc444804678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"_Toc444804679" </w:instrText>
      </w:r>
      <w:r>
        <w:fldChar w:fldCharType="separate"/>
      </w:r>
      <w:r>
        <w:rPr>
          <w:rStyle w:val="27"/>
        </w:rPr>
        <w:t>1.2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如何对待</w:t>
      </w:r>
      <w:r>
        <w:tab/>
      </w:r>
      <w:r>
        <w:fldChar w:fldCharType="begin"/>
      </w:r>
      <w:r>
        <w:instrText xml:space="preserve"> PAGEREF _Toc444804679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"_Toc444804680" </w:instrText>
      </w:r>
      <w:r>
        <w:fldChar w:fldCharType="separate"/>
      </w:r>
      <w:r>
        <w:rPr>
          <w:rStyle w:val="27"/>
          <w:rFonts w:hint="eastAsia" w:ascii="黑体" w:hAnsi="黑体" w:eastAsia="黑体"/>
        </w:rPr>
        <w:t>第2章 准备工作</w:t>
      </w:r>
      <w:r>
        <w:tab/>
      </w:r>
      <w:r>
        <w:fldChar w:fldCharType="begin"/>
      </w:r>
      <w:r>
        <w:instrText xml:space="preserve"> PAGEREF _Toc444804680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"_Toc444804681" </w:instrText>
      </w:r>
      <w:r>
        <w:fldChar w:fldCharType="separate"/>
      </w:r>
      <w:r>
        <w:rPr>
          <w:rStyle w:val="27"/>
        </w:rPr>
        <w:t>2.1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统一环境</w:t>
      </w:r>
      <w:r>
        <w:tab/>
      </w:r>
      <w:r>
        <w:fldChar w:fldCharType="begin"/>
      </w:r>
      <w:r>
        <w:instrText xml:space="preserve"> PAGEREF _Toc444804681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"_Toc444804682" </w:instrText>
      </w:r>
      <w:r>
        <w:fldChar w:fldCharType="separate"/>
      </w:r>
      <w:r>
        <w:rPr>
          <w:rStyle w:val="27"/>
        </w:rPr>
        <w:t>2.1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如何使用手册</w:t>
      </w:r>
      <w:r>
        <w:tab/>
      </w:r>
      <w:r>
        <w:fldChar w:fldCharType="begin"/>
      </w:r>
      <w:r>
        <w:instrText xml:space="preserve"> PAGEREF _Toc444804682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"_Toc444804683" </w:instrText>
      </w:r>
      <w:r>
        <w:fldChar w:fldCharType="separate"/>
      </w:r>
      <w:r>
        <w:rPr>
          <w:rStyle w:val="27"/>
          <w:rFonts w:hint="eastAsia" w:ascii="黑体" w:hAnsi="黑体" w:eastAsia="黑体"/>
        </w:rPr>
        <w:t>第3章 基础知识</w:t>
      </w:r>
      <w:r>
        <w:tab/>
      </w:r>
      <w:r>
        <w:fldChar w:fldCharType="begin"/>
      </w:r>
      <w:r>
        <w:instrText xml:space="preserve"> PAGEREF _Toc444804683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"_Toc444804684" </w:instrText>
      </w:r>
      <w:r>
        <w:fldChar w:fldCharType="separate"/>
      </w:r>
      <w:r>
        <w:rPr>
          <w:rStyle w:val="27"/>
        </w:rPr>
        <w:t>3.1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选择器</w:t>
      </w:r>
      <w:r>
        <w:tab/>
      </w:r>
      <w:r>
        <w:fldChar w:fldCharType="begin"/>
      </w:r>
      <w:r>
        <w:instrText xml:space="preserve"> PAGEREF _Toc444804684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"_Toc444804685" </w:instrText>
      </w:r>
      <w:r>
        <w:fldChar w:fldCharType="separate"/>
      </w:r>
      <w:r>
        <w:rPr>
          <w:rStyle w:val="27"/>
        </w:rPr>
        <w:t>3.1.1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属性选择器</w:t>
      </w:r>
      <w:r>
        <w:tab/>
      </w:r>
      <w:r>
        <w:fldChar w:fldCharType="begin"/>
      </w:r>
      <w:r>
        <w:instrText xml:space="preserve"> PAGEREF _Toc444804685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"_Toc444804686" </w:instrText>
      </w:r>
      <w:r>
        <w:fldChar w:fldCharType="separate"/>
      </w:r>
      <w:r>
        <w:rPr>
          <w:rStyle w:val="27"/>
        </w:rPr>
        <w:t>3.1.2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伪类选择器</w:t>
      </w:r>
      <w:r>
        <w:tab/>
      </w:r>
      <w:r>
        <w:fldChar w:fldCharType="begin"/>
      </w:r>
      <w:r>
        <w:instrText xml:space="preserve"> PAGEREF _Toc444804686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"_Toc444804687" </w:instrText>
      </w:r>
      <w:r>
        <w:fldChar w:fldCharType="separate"/>
      </w:r>
      <w:r>
        <w:rPr>
          <w:rStyle w:val="27"/>
        </w:rPr>
        <w:t>3.1.3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伪元素选择器</w:t>
      </w:r>
      <w:r>
        <w:tab/>
      </w:r>
      <w:r>
        <w:fldChar w:fldCharType="begin"/>
      </w:r>
      <w:r>
        <w:instrText xml:space="preserve"> PAGEREF _Toc444804687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"_Toc444804688" </w:instrText>
      </w:r>
      <w:r>
        <w:fldChar w:fldCharType="separate"/>
      </w:r>
      <w:r>
        <w:rPr>
          <w:rStyle w:val="27"/>
        </w:rPr>
        <w:t>3.2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颜色</w:t>
      </w:r>
      <w:r>
        <w:tab/>
      </w:r>
      <w:r>
        <w:fldChar w:fldCharType="begin"/>
      </w:r>
      <w:r>
        <w:instrText xml:space="preserve"> PAGEREF _Toc444804688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"_Toc444804689" </w:instrText>
      </w:r>
      <w:r>
        <w:fldChar w:fldCharType="separate"/>
      </w:r>
      <w:r>
        <w:rPr>
          <w:rStyle w:val="27"/>
        </w:rPr>
        <w:t>3.3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文本</w:t>
      </w:r>
      <w:r>
        <w:tab/>
      </w:r>
      <w:r>
        <w:fldChar w:fldCharType="begin"/>
      </w:r>
      <w:r>
        <w:instrText xml:space="preserve"> PAGEREF _Toc444804689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"_Toc444804690" </w:instrText>
      </w:r>
      <w:r>
        <w:fldChar w:fldCharType="separate"/>
      </w:r>
      <w:r>
        <w:rPr>
          <w:rStyle w:val="27"/>
        </w:rPr>
        <w:t>3.4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边框</w:t>
      </w:r>
      <w:r>
        <w:tab/>
      </w:r>
      <w:r>
        <w:fldChar w:fldCharType="begin"/>
      </w:r>
      <w:r>
        <w:instrText xml:space="preserve"> PAGEREF _Toc444804690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"_Toc444804691" </w:instrText>
      </w:r>
      <w:r>
        <w:fldChar w:fldCharType="separate"/>
      </w:r>
      <w:r>
        <w:rPr>
          <w:rStyle w:val="27"/>
        </w:rPr>
        <w:t>3.4.1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边框圆角</w:t>
      </w:r>
      <w:r>
        <w:tab/>
      </w:r>
      <w:r>
        <w:fldChar w:fldCharType="begin"/>
      </w:r>
      <w:r>
        <w:instrText xml:space="preserve"> PAGEREF _Toc444804691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"_Toc444804692" </w:instrText>
      </w:r>
      <w:r>
        <w:fldChar w:fldCharType="separate"/>
      </w:r>
      <w:r>
        <w:rPr>
          <w:rStyle w:val="27"/>
        </w:rPr>
        <w:t>3.4.2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边框阴影</w:t>
      </w:r>
      <w:r>
        <w:tab/>
      </w:r>
      <w:r>
        <w:fldChar w:fldCharType="begin"/>
      </w:r>
      <w:r>
        <w:instrText xml:space="preserve"> PAGEREF _Toc444804692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"_Toc444804693" </w:instrText>
      </w:r>
      <w:r>
        <w:fldChar w:fldCharType="separate"/>
      </w:r>
      <w:r>
        <w:rPr>
          <w:rStyle w:val="27"/>
        </w:rPr>
        <w:t>3.4.3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边框图片</w:t>
      </w:r>
      <w:r>
        <w:tab/>
      </w:r>
      <w:r>
        <w:fldChar w:fldCharType="begin"/>
      </w:r>
      <w:r>
        <w:instrText xml:space="preserve"> PAGEREF _Toc444804693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"_Toc444804694" </w:instrText>
      </w:r>
      <w:r>
        <w:fldChar w:fldCharType="separate"/>
      </w:r>
      <w:r>
        <w:rPr>
          <w:rStyle w:val="27"/>
        </w:rPr>
        <w:t>3.5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盒模型</w:t>
      </w:r>
      <w:r>
        <w:tab/>
      </w:r>
      <w:r>
        <w:fldChar w:fldCharType="begin"/>
      </w:r>
      <w:r>
        <w:instrText xml:space="preserve"> PAGEREF _Toc444804694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"_Toc444804695" </w:instrText>
      </w:r>
      <w:r>
        <w:fldChar w:fldCharType="separate"/>
      </w:r>
      <w:r>
        <w:rPr>
          <w:rStyle w:val="27"/>
        </w:rPr>
        <w:t>3.6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背景</w:t>
      </w:r>
      <w:r>
        <w:tab/>
      </w:r>
      <w:r>
        <w:fldChar w:fldCharType="begin"/>
      </w:r>
      <w:r>
        <w:instrText xml:space="preserve"> PAGEREF _Toc444804695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"_Toc444804696" </w:instrText>
      </w:r>
      <w:r>
        <w:fldChar w:fldCharType="separate"/>
      </w:r>
      <w:r>
        <w:rPr>
          <w:rStyle w:val="27"/>
        </w:rPr>
        <w:t>3.7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渐变</w:t>
      </w:r>
      <w:r>
        <w:tab/>
      </w:r>
      <w:r>
        <w:fldChar w:fldCharType="begin"/>
      </w:r>
      <w:r>
        <w:instrText xml:space="preserve"> PAGEREF _Toc444804696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"_Toc444804697" </w:instrText>
      </w:r>
      <w:r>
        <w:fldChar w:fldCharType="separate"/>
      </w:r>
      <w:r>
        <w:rPr>
          <w:rStyle w:val="27"/>
        </w:rPr>
        <w:t>3.7.1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线性渐变</w:t>
      </w:r>
      <w:r>
        <w:tab/>
      </w:r>
      <w:r>
        <w:fldChar w:fldCharType="begin"/>
      </w:r>
      <w:r>
        <w:instrText xml:space="preserve"> PAGEREF _Toc444804697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"_Toc444804698" </w:instrText>
      </w:r>
      <w:r>
        <w:fldChar w:fldCharType="separate"/>
      </w:r>
      <w:r>
        <w:rPr>
          <w:rStyle w:val="27"/>
        </w:rPr>
        <w:t>3.7.2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径向渐变</w:t>
      </w:r>
      <w:r>
        <w:tab/>
      </w:r>
      <w:r>
        <w:fldChar w:fldCharType="begin"/>
      </w:r>
      <w:r>
        <w:instrText xml:space="preserve"> PAGEREF _Toc444804698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"_Toc444804699" </w:instrText>
      </w:r>
      <w:r>
        <w:fldChar w:fldCharType="separate"/>
      </w:r>
      <w:r>
        <w:rPr>
          <w:rStyle w:val="27"/>
        </w:rPr>
        <w:t>3.8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过渡</w:t>
      </w:r>
      <w:r>
        <w:tab/>
      </w:r>
      <w:r>
        <w:fldChar w:fldCharType="begin"/>
      </w:r>
      <w:r>
        <w:instrText xml:space="preserve"> PAGEREF _Toc444804699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"_Toc444804700" </w:instrText>
      </w:r>
      <w:r>
        <w:fldChar w:fldCharType="separate"/>
      </w:r>
      <w:r>
        <w:rPr>
          <w:rStyle w:val="27"/>
        </w:rPr>
        <w:t>3.9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</w:rPr>
        <w:t>2D</w:t>
      </w:r>
      <w:r>
        <w:rPr>
          <w:rStyle w:val="27"/>
          <w:rFonts w:hint="eastAsia"/>
        </w:rPr>
        <w:t>转换</w:t>
      </w:r>
      <w:r>
        <w:tab/>
      </w:r>
      <w:r>
        <w:fldChar w:fldCharType="begin"/>
      </w:r>
      <w:r>
        <w:instrText xml:space="preserve"> PAGEREF _Toc444804700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"_Toc444804701" </w:instrText>
      </w:r>
      <w:r>
        <w:fldChar w:fldCharType="separate"/>
      </w:r>
      <w:r>
        <w:rPr>
          <w:rStyle w:val="27"/>
        </w:rPr>
        <w:t>3.10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</w:rPr>
        <w:t>3D</w:t>
      </w:r>
      <w:r>
        <w:rPr>
          <w:rStyle w:val="27"/>
          <w:rFonts w:hint="eastAsia"/>
        </w:rPr>
        <w:t>转换</w:t>
      </w:r>
      <w:r>
        <w:tab/>
      </w:r>
      <w:r>
        <w:fldChar w:fldCharType="begin"/>
      </w:r>
      <w:r>
        <w:instrText xml:space="preserve"> PAGEREF _Toc444804701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"_Toc444804702" </w:instrText>
      </w:r>
      <w:r>
        <w:fldChar w:fldCharType="separate"/>
      </w:r>
      <w:r>
        <w:rPr>
          <w:rStyle w:val="27"/>
        </w:rPr>
        <w:t>3.11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动画</w:t>
      </w:r>
      <w:r>
        <w:tab/>
      </w:r>
      <w:r>
        <w:fldChar w:fldCharType="begin"/>
      </w:r>
      <w:r>
        <w:instrText xml:space="preserve"> PAGEREF _Toc444804702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"_Toc444804703" </w:instrText>
      </w:r>
      <w:r>
        <w:fldChar w:fldCharType="separate"/>
      </w:r>
      <w:r>
        <w:rPr>
          <w:rStyle w:val="27"/>
        </w:rPr>
        <w:t>3.12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伸缩布局</w:t>
      </w:r>
      <w:r>
        <w:tab/>
      </w:r>
      <w:r>
        <w:fldChar w:fldCharType="begin"/>
      </w:r>
      <w:r>
        <w:instrText xml:space="preserve"> PAGEREF _Toc444804703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"_Toc444804704" </w:instrText>
      </w:r>
      <w:r>
        <w:fldChar w:fldCharType="separate"/>
      </w:r>
      <w:r>
        <w:rPr>
          <w:rStyle w:val="27"/>
        </w:rPr>
        <w:t>3.13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多列布局</w:t>
      </w:r>
      <w:r>
        <w:tab/>
      </w:r>
      <w:r>
        <w:fldChar w:fldCharType="begin"/>
      </w:r>
      <w:r>
        <w:instrText xml:space="preserve"> PAGEREF _Toc444804704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"_Toc444804705" </w:instrText>
      </w:r>
      <w:r>
        <w:fldChar w:fldCharType="separate"/>
      </w:r>
      <w:r>
        <w:rPr>
          <w:rStyle w:val="27"/>
          <w:rFonts w:hint="eastAsia" w:ascii="黑体" w:hAnsi="黑体" w:eastAsia="黑体"/>
        </w:rPr>
        <w:t>第4章</w:t>
      </w:r>
      <w:r>
        <w:rPr>
          <w:rStyle w:val="27"/>
        </w:rPr>
        <w:t xml:space="preserve"> Web</w:t>
      </w:r>
      <w:r>
        <w:rPr>
          <w:rStyle w:val="27"/>
          <w:rFonts w:hint="eastAsia" w:ascii="黑体" w:hAnsi="黑体" w:eastAsia="黑体"/>
        </w:rPr>
        <w:t>字体</w:t>
      </w:r>
      <w:r>
        <w:tab/>
      </w:r>
      <w:r>
        <w:fldChar w:fldCharType="begin"/>
      </w:r>
      <w:r>
        <w:instrText xml:space="preserve"> PAGEREF _Toc444804705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"_Toc444804706" </w:instrText>
      </w:r>
      <w:r>
        <w:fldChar w:fldCharType="separate"/>
      </w:r>
      <w:r>
        <w:rPr>
          <w:rStyle w:val="27"/>
        </w:rPr>
        <w:t>4.1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字体格式</w:t>
      </w:r>
      <w:r>
        <w:tab/>
      </w:r>
      <w:r>
        <w:fldChar w:fldCharType="begin"/>
      </w:r>
      <w:r>
        <w:instrText xml:space="preserve"> PAGEREF _Toc444804706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"_Toc444804707" </w:instrText>
      </w:r>
      <w:r>
        <w:fldChar w:fldCharType="separate"/>
      </w:r>
      <w:r>
        <w:rPr>
          <w:rStyle w:val="27"/>
        </w:rPr>
        <w:t>4.2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7"/>
          <w:rFonts w:hint="eastAsia"/>
        </w:rPr>
        <w:t>字体图标</w:t>
      </w:r>
      <w:r>
        <w:tab/>
      </w:r>
      <w:r>
        <w:fldChar w:fldCharType="begin"/>
      </w:r>
      <w:r>
        <w:instrText xml:space="preserve"> PAGEREF _Toc444804707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"_Toc444804708" </w:instrText>
      </w:r>
      <w:r>
        <w:fldChar w:fldCharType="separate"/>
      </w:r>
      <w:r>
        <w:rPr>
          <w:rStyle w:val="27"/>
          <w:rFonts w:hint="eastAsia" w:ascii="黑体" w:hAnsi="黑体" w:eastAsia="黑体"/>
        </w:rPr>
        <w:t>第5章</w:t>
      </w:r>
      <w:r>
        <w:rPr>
          <w:rStyle w:val="27"/>
          <w:rFonts w:hint="eastAsia"/>
        </w:rPr>
        <w:t xml:space="preserve"> 兼容性</w:t>
      </w:r>
      <w:r>
        <w:tab/>
      </w:r>
      <w:r>
        <w:fldChar w:fldCharType="begin"/>
      </w:r>
      <w:r>
        <w:instrText xml:space="preserve"> PAGEREF _Toc444804708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"_Toc444804709" </w:instrText>
      </w:r>
      <w:r>
        <w:fldChar w:fldCharType="separate"/>
      </w:r>
      <w:r>
        <w:rPr>
          <w:rStyle w:val="27"/>
          <w:rFonts w:hint="eastAsia" w:ascii="黑体" w:hAnsi="黑体" w:eastAsia="黑体"/>
        </w:rPr>
        <w:t>第6章</w:t>
      </w:r>
      <w:r>
        <w:rPr>
          <w:rStyle w:val="27"/>
          <w:rFonts w:hint="eastAsia"/>
        </w:rPr>
        <w:t xml:space="preserve"> 高级应用</w:t>
      </w:r>
      <w:r>
        <w:tab/>
      </w:r>
      <w:r>
        <w:fldChar w:fldCharType="begin"/>
      </w:r>
      <w:r>
        <w:instrText xml:space="preserve"> PAGEREF _Toc444804709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ind w:left="560" w:firstLine="0" w:firstLineChars="0"/>
      </w:pPr>
      <w:r>
        <w:rPr>
          <w:rFonts w:hint="eastAsia" w:ascii="黑体" w:hAnsi="黑体" w:eastAsia="黑体"/>
        </w:rPr>
        <w:fldChar w:fldCharType="end"/>
      </w: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pStyle w:val="2"/>
        <w:rPr>
          <w:rFonts w:ascii="黑体" w:hAnsi="黑体" w:eastAsia="黑体"/>
        </w:rPr>
      </w:pPr>
      <w:bookmarkStart w:id="11" w:name="_Toc444804677"/>
      <w:r>
        <w:rPr>
          <w:rFonts w:ascii="黑体" w:hAnsi="黑体" w:eastAsia="黑体"/>
        </w:rPr>
        <w:t>CSS3</w:t>
      </w:r>
      <w:r>
        <w:rPr>
          <w:rFonts w:hint="eastAsia" w:ascii="黑体" w:hAnsi="黑体" w:eastAsia="黑体"/>
        </w:rPr>
        <w:t>简介</w:t>
      </w:r>
      <w:bookmarkEnd w:id="11"/>
    </w:p>
    <w:p>
      <w:pPr>
        <w:ind w:firstLine="560"/>
      </w:pPr>
      <w:r>
        <w:rPr>
          <w:rFonts w:hint="eastAsia"/>
        </w:rPr>
        <w:t>如同人类的的进化一样，CSS3是CSS2的“进化”版本，在CSS2基础上，</w:t>
      </w:r>
      <w:r>
        <w:rPr>
          <w:rFonts w:hint="eastAsia"/>
          <w:color w:val="FF0000"/>
        </w:rPr>
        <w:t>增强</w:t>
      </w:r>
      <w:r>
        <w:rPr>
          <w:rFonts w:hint="eastAsia"/>
        </w:rPr>
        <w:t>或</w:t>
      </w:r>
      <w:r>
        <w:rPr>
          <w:rFonts w:hint="eastAsia"/>
          <w:color w:val="FF0000"/>
        </w:rPr>
        <w:t>新增</w:t>
      </w:r>
      <w:r>
        <w:rPr>
          <w:rFonts w:hint="eastAsia"/>
        </w:rPr>
        <w:t>了许多特性， 弥补了CSS2的众多不足之处，使得Web开发变得更为高效和便捷。</w:t>
      </w:r>
    </w:p>
    <w:p>
      <w:pPr>
        <w:pStyle w:val="3"/>
        <w:numPr>
          <w:ilvl w:val="1"/>
          <w:numId w:val="1"/>
        </w:numPr>
      </w:pPr>
      <w:bookmarkStart w:id="12" w:name="_Toc444804678"/>
      <w:r>
        <w:rPr>
          <w:rFonts w:hint="eastAsia"/>
        </w:rPr>
        <w:t>CSS3的现状</w:t>
      </w:r>
      <w:bookmarkEnd w:id="12"/>
    </w:p>
    <w:p>
      <w:pPr>
        <w:ind w:firstLine="560"/>
      </w:pPr>
      <w:r>
        <w:rPr>
          <w:rFonts w:hint="eastAsia"/>
        </w:rPr>
        <w:t>1、浏览器支持程度差，需要添加</w:t>
      </w:r>
      <w:r>
        <w:rPr>
          <w:rFonts w:hint="eastAsia"/>
          <w:color w:val="FF0000"/>
        </w:rPr>
        <w:t>私有前缀</w:t>
      </w:r>
    </w:p>
    <w:p>
      <w:pPr>
        <w:ind w:firstLine="560"/>
      </w:pPr>
      <w:r>
        <w:rPr>
          <w:rFonts w:hint="eastAsia"/>
        </w:rPr>
        <w:t>2、移动端支持优于PC端</w:t>
      </w:r>
    </w:p>
    <w:p>
      <w:pPr>
        <w:ind w:firstLine="560"/>
      </w:pPr>
      <w:r>
        <w:rPr>
          <w:rFonts w:hint="eastAsia"/>
        </w:rPr>
        <w:t>3、不断改进中</w:t>
      </w:r>
    </w:p>
    <w:p>
      <w:pPr>
        <w:ind w:firstLine="560"/>
      </w:pPr>
      <w:r>
        <w:rPr>
          <w:rFonts w:hint="eastAsia"/>
        </w:rPr>
        <w:t>4、应用相对广泛</w:t>
      </w:r>
    </w:p>
    <w:p>
      <w:pPr>
        <w:pStyle w:val="3"/>
        <w:numPr>
          <w:ilvl w:val="1"/>
          <w:numId w:val="1"/>
        </w:numPr>
      </w:pPr>
      <w:bookmarkStart w:id="13" w:name="_Toc444804679"/>
      <w:r>
        <w:rPr>
          <w:rFonts w:hint="eastAsia"/>
        </w:rPr>
        <w:t>如何对待</w:t>
      </w:r>
      <w:bookmarkEnd w:id="13"/>
    </w:p>
    <w:p>
      <w:pPr>
        <w:ind w:firstLine="560"/>
      </w:pPr>
      <w:r>
        <w:rPr>
          <w:rFonts w:hint="eastAsia"/>
        </w:rPr>
        <w:t>1、坚持</w:t>
      </w:r>
      <w:r>
        <w:rPr>
          <w:rFonts w:hint="eastAsia"/>
          <w:color w:val="FF0000"/>
        </w:rPr>
        <w:t>渐进增强</w:t>
      </w:r>
      <w:r>
        <w:rPr>
          <w:rFonts w:hint="eastAsia"/>
        </w:rPr>
        <w:t>原则</w:t>
      </w:r>
    </w:p>
    <w:p>
      <w:pPr>
        <w:ind w:firstLine="560"/>
      </w:pPr>
      <w:r>
        <w:rPr>
          <w:rFonts w:hint="eastAsia"/>
        </w:rPr>
        <w:t>2、考虑用户群体</w:t>
      </w:r>
    </w:p>
    <w:p>
      <w:pPr>
        <w:ind w:firstLine="560"/>
      </w:pPr>
      <w:r>
        <w:rPr>
          <w:rFonts w:hint="eastAsia"/>
        </w:rPr>
        <w:t>3、遵照产品的方案</w:t>
      </w:r>
    </w:p>
    <w:p>
      <w:pPr>
        <w:ind w:firstLine="560"/>
        <w:rPr>
          <w:color w:val="FF0000"/>
        </w:rPr>
      </w:pPr>
      <w:r>
        <w:rPr>
          <w:rFonts w:hint="eastAsia"/>
        </w:rPr>
        <w:t>4、</w:t>
      </w:r>
      <w:r>
        <w:rPr>
          <w:rFonts w:hint="eastAsia"/>
          <w:color w:val="FF0000"/>
        </w:rPr>
        <w:t>听Boss的</w:t>
      </w:r>
    </w:p>
    <w:p>
      <w:pPr>
        <w:pStyle w:val="2"/>
        <w:rPr>
          <w:rFonts w:ascii="黑体" w:hAnsi="黑体" w:eastAsia="黑体"/>
        </w:rPr>
      </w:pPr>
      <w:bookmarkStart w:id="14" w:name="_Toc444804680"/>
      <w:r>
        <w:rPr>
          <w:rFonts w:hint="eastAsia" w:ascii="黑体" w:hAnsi="黑体" w:eastAsia="黑体"/>
        </w:rPr>
        <w:t>准备工作</w:t>
      </w:r>
      <w:bookmarkEnd w:id="14"/>
    </w:p>
    <w:p>
      <w:pPr>
        <w:pStyle w:val="3"/>
        <w:numPr>
          <w:ilvl w:val="1"/>
          <w:numId w:val="1"/>
        </w:numPr>
      </w:pPr>
      <w:bookmarkStart w:id="15" w:name="_Toc444804681"/>
      <w:r>
        <w:rPr>
          <w:rFonts w:hint="eastAsia"/>
        </w:rPr>
        <w:t>统一环境</w:t>
      </w:r>
      <w:bookmarkEnd w:id="15"/>
    </w:p>
    <w:p>
      <w:pPr>
        <w:ind w:firstLine="560"/>
      </w:pPr>
      <w:r>
        <w:rPr>
          <w:rFonts w:hint="eastAsia"/>
        </w:rPr>
        <w:t>由于CSS3兼容性问题的普遍存在，为了避免因兼容性带来的干扰，我们约定统一的环境，以保证学习的效率，在最后会单独说明兼容性的问题。</w:t>
      </w:r>
    </w:p>
    <w:p>
      <w:pPr>
        <w:ind w:firstLine="560"/>
      </w:pPr>
      <w:r>
        <w:rPr>
          <w:rFonts w:hint="eastAsia"/>
        </w:rPr>
        <w:t>1、Chrome浏览器 version 46+</w:t>
      </w:r>
    </w:p>
    <w:p>
      <w:pPr>
        <w:ind w:firstLine="560"/>
      </w:pPr>
      <w:r>
        <w:rPr>
          <w:rFonts w:hint="eastAsia"/>
        </w:rPr>
        <w:t>2、Firefox浏览器 firefox 42+</w:t>
      </w:r>
    </w:p>
    <w:p>
      <w:pPr>
        <w:ind w:firstLine="560"/>
      </w:pPr>
      <w:r>
        <w:rPr>
          <w:rFonts w:hint="eastAsia"/>
        </w:rPr>
        <w:t>3、PhotoShop CS6</w:t>
      </w:r>
      <w:r>
        <w:rPr>
          <w:rFonts w:hint="eastAsia"/>
          <w:color w:val="FF0000"/>
        </w:rPr>
        <w:t>（建议）</w:t>
      </w:r>
    </w:p>
    <w:p>
      <w:pPr>
        <w:pStyle w:val="3"/>
        <w:numPr>
          <w:ilvl w:val="1"/>
          <w:numId w:val="2"/>
        </w:numPr>
        <w:rPr>
          <w:color w:val="FF0000"/>
        </w:rPr>
      </w:pPr>
      <w:bookmarkStart w:id="16" w:name="_Toc444804682"/>
      <w:r>
        <w:rPr>
          <w:rFonts w:hint="eastAsia"/>
          <w:color w:val="FF0000"/>
        </w:rPr>
        <w:t>如何使用手册</w:t>
      </w:r>
      <w:bookmarkEnd w:id="16"/>
    </w:p>
    <w:p>
      <w:pPr>
        <w:ind w:firstLine="0" w:firstLineChars="0"/>
      </w:pPr>
      <w:r>
        <w:rPr>
          <w:rFonts w:hint="eastAsia"/>
        </w:rPr>
        <w:t>学会使用工具，可以让我们事半功倍。</w:t>
      </w:r>
    </w:p>
    <w:tbl>
      <w:tblPr>
        <w:tblStyle w:val="32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648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元字符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  <w:tc>
          <w:tcPr>
            <w:tcW w:w="648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示例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[]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表示一个代码区块整体</w:t>
            </w:r>
          </w:p>
        </w:tc>
        <w:tc>
          <w:tcPr>
            <w:tcW w:w="64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line="26" w:lineRule="atLeast"/>
              <w:rPr>
                <w:rStyle w:val="47"/>
                <w:rFonts w:hint="default" w:ascii="Verdana" w:hAnsi="Verdana" w:cs="Verdana"/>
                <w:sz w:val="19"/>
                <w:szCs w:val="19"/>
              </w:rPr>
            </w:pPr>
            <w:r>
              <w:rPr>
                <w:rStyle w:val="21"/>
                <w:rFonts w:hint="eastAsia" w:ascii="Verdana" w:hAnsi="Verdana" w:cs="Verdana"/>
                <w:color w:val="3D464B"/>
                <w:sz w:val="19"/>
                <w:szCs w:val="19"/>
              </w:rPr>
              <w:t>background-image</w:t>
            </w:r>
            <w:r>
              <w:rPr>
                <w:rFonts w:hint="default" w:ascii="Verdana" w:hAnsi="Verdana" w:cs="Verdana"/>
                <w:color w:val="3D464B"/>
                <w:sz w:val="19"/>
                <w:szCs w:val="19"/>
              </w:rPr>
              <w:t>：</w: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instrText xml:space="preserve"> HYPERLINK "mk:@MSITStore:C:\\Users\\zhengwei\\Desktop\\workspace\\heima01\\day03\\2-其它资料\\CSS参考手册.chm::/properties/background/background-image.htm" \l "dfn-syntax" </w:instrTex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27"/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t>&lt;bg-image&gt;</w: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end"/>
            </w:r>
            <w:r>
              <w:rPr>
                <w:rFonts w:hint="default" w:ascii="Verdana" w:hAnsi="Verdana" w:cs="Verdana"/>
                <w:color w:val="3D464B"/>
                <w:sz w:val="19"/>
                <w:szCs w:val="19"/>
              </w:rPr>
              <w:t xml:space="preserve"> </w:t>
            </w:r>
            <w:ins w:id="0">
              <w:r>
                <w:rPr>
                  <w:rStyle w:val="47"/>
                  <w:rFonts w:hint="default" w:ascii="Verdana" w:hAnsi="Verdana" w:cs="Verdana"/>
                  <w:sz w:val="19"/>
                  <w:szCs w:val="19"/>
                </w:rPr>
                <w:t xml:space="preserve">[ , </w:t>
              </w:r>
            </w:ins>
            <w:ins w:id="1">
              <w:r>
                <w:rPr>
                  <w:rStyle w:val="47"/>
                  <w:rFonts w:hint="default" w:ascii="Verdana" w:hAnsi="Verdana" w:cs="Verdana"/>
                  <w:color w:val="008000"/>
                  <w:sz w:val="19"/>
                  <w:szCs w:val="19"/>
                  <w:u w:val="none"/>
                </w:rPr>
                <w:fldChar w:fldCharType="begin"/>
              </w:r>
            </w:ins>
            <w:ins w:id="2">
              <w:r>
                <w:rPr>
                  <w:rStyle w:val="47"/>
                  <w:rFonts w:hint="default" w:ascii="Verdana" w:hAnsi="Verdana" w:cs="Verdana"/>
                  <w:color w:val="008000"/>
                  <w:sz w:val="19"/>
                  <w:szCs w:val="19"/>
                  <w:u w:val="none"/>
                </w:rPr>
                <w:instrText xml:space="preserve"> HYPERLINK "mk:@MSITStore:C:\\Users\\zhengwei\\Desktop\\workspace\\heima01\\day03\\2-其它资料\\CSS参考手册.chm::/properties/background/background-image.htm" \l "dfn-syntax" </w:instrText>
              </w:r>
            </w:ins>
            <w:ins w:id="3">
              <w:r>
                <w:rPr>
                  <w:rStyle w:val="47"/>
                  <w:rFonts w:hint="default" w:ascii="Verdana" w:hAnsi="Verdana" w:cs="Verdana"/>
                  <w:color w:val="008000"/>
                  <w:sz w:val="19"/>
                  <w:szCs w:val="19"/>
                  <w:u w:val="none"/>
                </w:rPr>
                <w:fldChar w:fldCharType="separate"/>
              </w:r>
            </w:ins>
            <w:ins w:id="4">
              <w:r>
                <w:rPr>
                  <w:rStyle w:val="27"/>
                  <w:rFonts w:hint="default" w:ascii="Verdana" w:hAnsi="Verdana" w:cs="Verdana"/>
                  <w:color w:val="008000"/>
                  <w:sz w:val="19"/>
                  <w:szCs w:val="19"/>
                  <w:u w:val="none"/>
                </w:rPr>
                <w:t>&lt;bg-image&gt;</w:t>
              </w:r>
            </w:ins>
            <w:ins w:id="5">
              <w:r>
                <w:rPr>
                  <w:rStyle w:val="47"/>
                  <w:rFonts w:hint="default" w:ascii="Verdana" w:hAnsi="Verdana" w:cs="Verdana"/>
                  <w:color w:val="008000"/>
                  <w:sz w:val="19"/>
                  <w:szCs w:val="19"/>
                  <w:u w:val="none"/>
                </w:rPr>
                <w:fldChar w:fldCharType="end"/>
              </w:r>
            </w:ins>
            <w:ins w:id="6">
              <w:r>
                <w:rPr>
                  <w:rStyle w:val="47"/>
                  <w:rFonts w:hint="default" w:ascii="Verdana" w:hAnsi="Verdana" w:cs="Verdana"/>
                  <w:sz w:val="19"/>
                  <w:szCs w:val="19"/>
                </w:rPr>
                <w:t xml:space="preserve"> ]*</w:t>
              </w:r>
            </w:ins>
          </w:p>
          <w:p>
            <w:pPr>
              <w:pStyle w:val="18"/>
              <w:keepNext w:val="0"/>
              <w:keepLines w:val="0"/>
              <w:widowControl/>
              <w:suppressLineNumbers w:val="0"/>
              <w:spacing w:line="26" w:lineRule="atLeast"/>
              <w:rPr>
                <w:rStyle w:val="47"/>
                <w:rFonts w:hint="default" w:ascii="Verdana" w:hAnsi="Verdana" w:cs="Verdana"/>
                <w:sz w:val="19"/>
                <w:szCs w:val="19"/>
              </w:rPr>
            </w:pPr>
            <w:r>
              <w:rPr>
                <w:rFonts w:hint="default" w:ascii="Verdana" w:hAnsi="Verdana" w:cs="Verdana"/>
                <w:color w:val="3D464B"/>
                <w:sz w:val="19"/>
                <w:szCs w:val="19"/>
              </w:rPr>
              <w:t xml:space="preserve"> </w:t>
            </w:r>
            <w:ins w:id="7">
              <w:r>
                <w:rPr>
                  <w:rStyle w:val="47"/>
                  <w:rFonts w:hint="default" w:ascii="Verdana" w:hAnsi="Verdana" w:cs="Verdana"/>
                  <w:sz w:val="19"/>
                  <w:szCs w:val="19"/>
                </w:rPr>
                <w:t xml:space="preserve">[ , </w:t>
              </w:r>
            </w:ins>
            <w:ins w:id="8">
              <w:r>
                <w:rPr>
                  <w:rStyle w:val="47"/>
                  <w:rFonts w:hint="default" w:ascii="Verdana" w:hAnsi="Verdana" w:cs="Verdana"/>
                  <w:color w:val="008000"/>
                  <w:sz w:val="19"/>
                  <w:szCs w:val="19"/>
                  <w:u w:val="none"/>
                </w:rPr>
                <w:fldChar w:fldCharType="begin"/>
              </w:r>
            </w:ins>
            <w:ins w:id="9">
              <w:r>
                <w:rPr>
                  <w:rStyle w:val="47"/>
                  <w:rFonts w:hint="default" w:ascii="Verdana" w:hAnsi="Verdana" w:cs="Verdana"/>
                  <w:color w:val="008000"/>
                  <w:sz w:val="19"/>
                  <w:szCs w:val="19"/>
                  <w:u w:val="none"/>
                </w:rPr>
                <w:instrText xml:space="preserve"> HYPERLINK "mk:@MSITStore:C:\\Users\\zhengwei\\Desktop\\workspace\\heima01\\day03\\2-其它资料\\CSS参考手册.chm::/properties/background/background-image.htm" \l "dfn-syntax" </w:instrText>
              </w:r>
            </w:ins>
            <w:ins w:id="10">
              <w:r>
                <w:rPr>
                  <w:rStyle w:val="47"/>
                  <w:rFonts w:hint="default" w:ascii="Verdana" w:hAnsi="Verdana" w:cs="Verdana"/>
                  <w:color w:val="008000"/>
                  <w:sz w:val="19"/>
                  <w:szCs w:val="19"/>
                  <w:u w:val="none"/>
                </w:rPr>
                <w:fldChar w:fldCharType="separate"/>
              </w:r>
            </w:ins>
            <w:ins w:id="11">
              <w:r>
                <w:rPr>
                  <w:rStyle w:val="27"/>
                  <w:rFonts w:hint="default" w:ascii="Verdana" w:hAnsi="Verdana" w:cs="Verdana"/>
                  <w:color w:val="008000"/>
                  <w:sz w:val="19"/>
                  <w:szCs w:val="19"/>
                  <w:u w:val="none"/>
                </w:rPr>
                <w:t>&lt;bg-image&gt;</w:t>
              </w:r>
            </w:ins>
            <w:ins w:id="12">
              <w:r>
                <w:rPr>
                  <w:rStyle w:val="47"/>
                  <w:rFonts w:hint="default" w:ascii="Verdana" w:hAnsi="Verdana" w:cs="Verdana"/>
                  <w:color w:val="008000"/>
                  <w:sz w:val="19"/>
                  <w:szCs w:val="19"/>
                  <w:u w:val="none"/>
                </w:rPr>
                <w:fldChar w:fldCharType="end"/>
              </w:r>
            </w:ins>
            <w:ins w:id="13">
              <w:r>
                <w:rPr>
                  <w:rStyle w:val="47"/>
                  <w:rFonts w:hint="default" w:ascii="Verdana" w:hAnsi="Verdana" w:cs="Verdana"/>
                  <w:sz w:val="19"/>
                  <w:szCs w:val="19"/>
                </w:rPr>
                <w:t xml:space="preserve"> ]</w:t>
              </w:r>
            </w:ins>
            <w:r>
              <w:rPr>
                <w:rStyle w:val="47"/>
                <w:rFonts w:hint="eastAsia" w:ascii="Verdana" w:hAnsi="Verdana" w:cs="Verdana"/>
                <w:sz w:val="19"/>
                <w:szCs w:val="19"/>
                <w:lang w:val="en-US" w:eastAsia="zh-CN"/>
              </w:rPr>
              <w:t xml:space="preserve"> 中括号里面的的一个整体 可以不写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||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或者（连写）</w:t>
            </w:r>
          </w:p>
        </w:tc>
        <w:tc>
          <w:tcPr>
            <w:tcW w:w="64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border: &lt;line-width&gt; || &lt;line-style&gt; || &lt;color&gt;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|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多选一</w:t>
            </w:r>
          </w:p>
        </w:tc>
        <w:tc>
          <w:tcPr>
            <w:tcW w:w="64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position: static | relative | absolute | fixed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?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0个或1个</w:t>
            </w:r>
          </w:p>
        </w:tc>
        <w:tc>
          <w:tcPr>
            <w:tcW w:w="6484" w:type="dxa"/>
            <w:vMerge w:val="restart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  <w:rPr>
                <w:rFonts w:hint="eastAsia"/>
              </w:rPr>
            </w:pPr>
            <w:r>
              <w:rPr>
                <w:rStyle w:val="21"/>
                <w:rFonts w:hint="eastAsia" w:ascii="Verdana" w:hAnsi="Verdana" w:cs="Verdana"/>
                <w:color w:val="3D464B"/>
                <w:sz w:val="19"/>
                <w:szCs w:val="19"/>
              </w:rPr>
              <w:t>font</w:t>
            </w:r>
            <w:r>
              <w:rPr>
                <w:rFonts w:hint="default" w:ascii="Verdana" w:hAnsi="Verdana" w:cs="Verdana"/>
                <w:color w:val="3D464B"/>
                <w:sz w:val="19"/>
                <w:szCs w:val="19"/>
              </w:rPr>
              <w:t xml:space="preserve">：[ [ &lt;' </w: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instrText xml:space="preserve"> HYPERLINK "mk:@MSITStore:C:\\Users\\zhengwei\\Desktop\\workspace\\heima01\\day03\\2-其它资料\\CSS参考手册.chm::/properties/font/font-style.htm" </w:instrTex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27"/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t>font-style</w: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end"/>
            </w:r>
            <w:r>
              <w:rPr>
                <w:rFonts w:hint="default" w:ascii="Verdana" w:hAnsi="Verdana" w:cs="Verdana"/>
                <w:color w:val="3D464B"/>
                <w:sz w:val="19"/>
                <w:szCs w:val="19"/>
              </w:rPr>
              <w:t xml:space="preserve"> '&gt; || &lt;' </w: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instrText xml:space="preserve"> HYPERLINK "mk:@MSITStore:C:\\Users\\zhengwei\\Desktop\\workspace\\heima01\\day03\\2-其它资料\\CSS参考手册.chm::/properties/font/font-variant.htm" </w:instrTex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27"/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t>font-variant</w: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end"/>
            </w:r>
            <w:r>
              <w:rPr>
                <w:rFonts w:hint="default" w:ascii="Verdana" w:hAnsi="Verdana" w:cs="Verdana"/>
                <w:color w:val="3D464B"/>
                <w:sz w:val="19"/>
                <w:szCs w:val="19"/>
              </w:rPr>
              <w:t xml:space="preserve"> '&gt; || &lt;' </w: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instrText xml:space="preserve"> HYPERLINK "mk:@MSITStore:C:\\Users\\zhengwei\\Desktop\\workspace\\heima01\\day03\\2-其它资料\\CSS参考手册.chm::/properties/font/font-weight.htm" </w:instrTex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27"/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t>font-weight</w: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end"/>
            </w:r>
            <w:r>
              <w:rPr>
                <w:rFonts w:hint="default" w:ascii="Verdana" w:hAnsi="Verdana" w:cs="Verdana"/>
                <w:color w:val="3D464B"/>
                <w:sz w:val="19"/>
                <w:szCs w:val="19"/>
              </w:rPr>
              <w:t xml:space="preserve"> '&gt; ]? &lt;' </w: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instrText xml:space="preserve"> HYPERLINK "mk:@MSITStore:C:\\Users\\zhengwei\\Desktop\\workspace\\heima01\\day03\\2-其它资料\\CSS参考手册.chm::/properties/font/font-size.htm" </w:instrTex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27"/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t>font-size</w: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end"/>
            </w:r>
            <w:r>
              <w:rPr>
                <w:rFonts w:hint="default" w:ascii="Verdana" w:hAnsi="Verdana" w:cs="Verdana"/>
                <w:color w:val="3D464B"/>
                <w:sz w:val="19"/>
                <w:szCs w:val="19"/>
              </w:rPr>
              <w:t xml:space="preserve"> '&gt; [ / &lt;' </w: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instrText xml:space="preserve"> HYPERLINK "mk:@MSITStore:C:\\Users\\zhengwei\\Desktop\\workspace\\heima01\\day03\\2-其它资料\\CSS参考手册.chm::/properties/font/../text/line-height.htm" </w:instrTex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27"/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t>line-height</w: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end"/>
            </w:r>
            <w:r>
              <w:rPr>
                <w:rFonts w:hint="default" w:ascii="Verdana" w:hAnsi="Verdana" w:cs="Verdana"/>
                <w:color w:val="3D464B"/>
                <w:sz w:val="19"/>
                <w:szCs w:val="19"/>
              </w:rPr>
              <w:t xml:space="preserve"> '&gt; ]? &lt;' </w: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instrText xml:space="preserve"> HYPERLINK "mk:@MSITStore:C:\\Users\\zhengwei\\Desktop\\workspace\\heima01\\day03\\2-其它资料\\CSS参考手册.chm::/properties/font/font-family.htm" </w:instrTex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27"/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t>font-family</w: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end"/>
            </w:r>
            <w:r>
              <w:rPr>
                <w:rFonts w:hint="default" w:ascii="Verdana" w:hAnsi="Verdana" w:cs="Verdana"/>
                <w:color w:val="3D464B"/>
                <w:sz w:val="19"/>
                <w:szCs w:val="19"/>
              </w:rPr>
              <w:t xml:space="preserve"> '&gt; ] | caption | icon | menu | message-box | small-caption | status-bar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pacing w:line="26" w:lineRule="atLeast"/>
              <w:ind w:left="0" w:leftChars="0" w:firstLine="0" w:firstLineChars="0"/>
            </w:pPr>
            <w:r>
              <w:rPr>
                <w:rStyle w:val="21"/>
                <w:rFonts w:hint="eastAsia" w:ascii="Verdana" w:hAnsi="Verdana" w:cs="Verdana"/>
                <w:color w:val="3D464B"/>
                <w:sz w:val="19"/>
                <w:szCs w:val="19"/>
              </w:rPr>
              <w:t>padding</w:t>
            </w:r>
            <w:r>
              <w:rPr>
                <w:rFonts w:hint="default" w:ascii="Verdana" w:hAnsi="Verdana" w:cs="Verdana"/>
                <w:color w:val="3D464B"/>
                <w:sz w:val="19"/>
                <w:szCs w:val="19"/>
              </w:rPr>
              <w:t xml:space="preserve">：[ </w: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instrText xml:space="preserve"> HYPERLINK "mk:@MSITStore:C:\\Users\\zhengwei\\Desktop\\workspace\\heima01\\day03\\2-其它资料\\CSS参考手册.chm::/properties/padding/../../values/length/length.htm" </w:instrTex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27"/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t>&lt;length&gt;</w: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end"/>
            </w:r>
            <w:r>
              <w:rPr>
                <w:rFonts w:hint="default" w:ascii="Verdana" w:hAnsi="Verdana" w:cs="Verdana"/>
                <w:color w:val="3D464B"/>
                <w:sz w:val="19"/>
                <w:szCs w:val="19"/>
              </w:rPr>
              <w:t xml:space="preserve"> | </w: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instrText xml:space="preserve"> HYPERLINK "mk:@MSITStore:C:\\Users\\zhengwei\\Desktop\\workspace\\heima01\\day03\\2-其它资料\\CSS参考手册.chm::/properties/padding/../../values/numeric/percentage.htm" </w:instrTex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27"/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t>&lt;percentage&gt;</w:t>
            </w:r>
            <w:r>
              <w:rPr>
                <w:rFonts w:hint="default" w:ascii="Verdana" w:hAnsi="Verdana" w:cs="Verdana"/>
                <w:color w:val="008000"/>
                <w:sz w:val="19"/>
                <w:szCs w:val="19"/>
                <w:u w:val="none"/>
              </w:rPr>
              <w:fldChar w:fldCharType="end"/>
            </w:r>
            <w:r>
              <w:rPr>
                <w:rFonts w:hint="default" w:ascii="Verdana" w:hAnsi="Verdana" w:cs="Verdana"/>
                <w:color w:val="3D464B"/>
                <w:sz w:val="19"/>
                <w:szCs w:val="19"/>
              </w:rPr>
              <w:t xml:space="preserve"> ]{1,4}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*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0个或多个</w:t>
            </w:r>
          </w:p>
        </w:tc>
        <w:tc>
          <w:tcPr>
            <w:tcW w:w="6484" w:type="dxa"/>
            <w:vMerge w:val="continue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{}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范围</w:t>
            </w:r>
          </w:p>
        </w:tc>
        <w:tc>
          <w:tcPr>
            <w:tcW w:w="6484" w:type="dxa"/>
            <w:vMerge w:val="continue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</w:tr>
    </w:tbl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>学会查看手册，培养自主学习能力。</w:t>
      </w:r>
    </w:p>
    <w:p>
      <w:pPr>
        <w:pStyle w:val="2"/>
        <w:rPr>
          <w:rFonts w:ascii="黑体" w:hAnsi="黑体" w:eastAsia="黑体"/>
        </w:rPr>
      </w:pPr>
      <w:bookmarkStart w:id="17" w:name="_Toc444804683"/>
      <w:r>
        <w:rPr>
          <w:rFonts w:hint="eastAsia" w:ascii="黑体" w:hAnsi="黑体" w:eastAsia="黑体"/>
        </w:rPr>
        <w:t>基础知识</w:t>
      </w:r>
      <w:bookmarkEnd w:id="17"/>
    </w:p>
    <w:p>
      <w:pPr>
        <w:pStyle w:val="3"/>
        <w:numPr>
          <w:ilvl w:val="1"/>
          <w:numId w:val="1"/>
        </w:numPr>
        <w:rPr>
          <w:color w:val="FF0000"/>
        </w:rPr>
      </w:pPr>
      <w:bookmarkStart w:id="18" w:name="_Toc444804684"/>
      <w:r>
        <w:rPr>
          <w:rFonts w:hint="eastAsia"/>
          <w:color w:val="FF0000"/>
        </w:rPr>
        <w:t>选择器</w:t>
      </w:r>
      <w:bookmarkEnd w:id="18"/>
    </w:p>
    <w:p>
      <w:pPr>
        <w:ind w:firstLine="560"/>
      </w:pPr>
      <w:r>
        <w:rPr>
          <w:rFonts w:hint="eastAsia"/>
        </w:rPr>
        <w:t>CSS3新增了许多</w:t>
      </w:r>
      <w:r>
        <w:rPr>
          <w:rFonts w:hint="eastAsia"/>
          <w:color w:val="FF0000"/>
        </w:rPr>
        <w:t>灵活</w:t>
      </w:r>
      <w:r>
        <w:rPr>
          <w:rFonts w:hint="eastAsia"/>
        </w:rPr>
        <w:t>查找元素的方法，极大的提高了查找元素的效率和</w:t>
      </w:r>
      <w:r>
        <w:rPr>
          <w:rFonts w:hint="eastAsia"/>
          <w:color w:val="FF0000"/>
        </w:rPr>
        <w:t>精准度</w:t>
      </w:r>
      <w:r>
        <w:rPr>
          <w:rFonts w:hint="eastAsia"/>
        </w:rPr>
        <w:t>。CSS3选择器与jQuery中所提供的</w:t>
      </w:r>
      <w:r>
        <w:rPr>
          <w:rFonts w:hint="eastAsia"/>
          <w:color w:val="FF0000"/>
        </w:rPr>
        <w:t>绝大部分</w:t>
      </w:r>
      <w:r>
        <w:rPr>
          <w:rFonts w:hint="eastAsia"/>
        </w:rPr>
        <w:t>选择器兼容。</w:t>
      </w:r>
    </w:p>
    <w:p>
      <w:pPr>
        <w:pStyle w:val="4"/>
        <w:numPr>
          <w:ilvl w:val="2"/>
          <w:numId w:val="1"/>
        </w:numPr>
        <w:rPr>
          <w:color w:val="FF0000"/>
        </w:rPr>
      </w:pPr>
      <w:bookmarkStart w:id="19" w:name="_Toc444804685"/>
      <w:r>
        <w:rPr>
          <w:rFonts w:hint="eastAsia"/>
          <w:color w:val="FF0000"/>
        </w:rPr>
        <w:t>属性</w:t>
      </w:r>
      <w:bookmarkEnd w:id="19"/>
    </w:p>
    <w:p>
      <w:pPr>
        <w:ind w:firstLine="0" w:firstLineChars="0"/>
      </w:pPr>
      <w:r>
        <w:rPr>
          <w:rFonts w:hint="eastAsia"/>
        </w:rPr>
        <w:t>其特点是通过</w:t>
      </w:r>
      <w:r>
        <w:rPr>
          <w:rFonts w:hint="eastAsia"/>
          <w:color w:val="FF0000"/>
        </w:rPr>
        <w:t>属性</w:t>
      </w:r>
      <w:r>
        <w:rPr>
          <w:rFonts w:hint="eastAsia"/>
        </w:rPr>
        <w:t>来选择元素，具体有以下5种形式：</w:t>
      </w:r>
    </w:p>
    <w:tbl>
      <w:tblPr>
        <w:tblStyle w:val="32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10"/>
        <w:gridCol w:w="563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选择器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示例</w:t>
            </w: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E[attr]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存在attr属性即可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E[attr=val]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属性值</w:t>
            </w:r>
            <w:r>
              <w:rPr>
                <w:rFonts w:hint="eastAsia"/>
                <w:color w:val="FF0000"/>
              </w:rPr>
              <w:t>完全等于</w:t>
            </w:r>
            <w:r>
              <w:rPr>
                <w:rFonts w:hint="eastAsia"/>
              </w:rPr>
              <w:t>val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E[attr*=val]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属性值里包含val字符并且在“</w:t>
            </w:r>
            <w:r>
              <w:rPr>
                <w:rFonts w:hint="eastAsia"/>
                <w:color w:val="FF0000"/>
              </w:rPr>
              <w:t>任意</w:t>
            </w:r>
            <w:r>
              <w:rPr>
                <w:rFonts w:hint="eastAsia"/>
              </w:rPr>
              <w:t>”位置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E[attr^=val]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属性值里包含val字符并且在“</w:t>
            </w:r>
            <w:r>
              <w:rPr>
                <w:rFonts w:hint="eastAsia"/>
                <w:color w:val="FF0000"/>
              </w:rPr>
              <w:t>开始</w:t>
            </w:r>
            <w:r>
              <w:rPr>
                <w:rFonts w:hint="eastAsia"/>
              </w:rPr>
              <w:t>”位置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E[attr$=val]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属性值里包含val字符并且在“</w:t>
            </w:r>
            <w:r>
              <w:rPr>
                <w:rFonts w:hint="eastAsia"/>
                <w:color w:val="FF0000"/>
              </w:rPr>
              <w:t>结束</w:t>
            </w:r>
            <w:r>
              <w:rPr>
                <w:rFonts w:hint="eastAsia"/>
              </w:rPr>
              <w:t>”位置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hint="eastAsia" w:asciiTheme="majorHAnsi" w:hAnsiTheme="majorHAnsi" w:eastAsiaTheme="majorEastAsia"/>
                <w:b/>
                <w:bCs/>
                <w:lang w:val="en-US" w:eastAsia="zh-CN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lang w:val="en-US" w:eastAsia="zh-CN"/>
              </w:rPr>
              <w:t>E[attr~=val]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属性值用空格分开列表 列表包含val选中</w:t>
            </w:r>
          </w:p>
        </w:tc>
      </w:tr>
    </w:tbl>
    <w:p>
      <w:pPr>
        <w:ind w:firstLine="0" w:firstLineChars="0"/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  <w:lang w:val="en-US" w:eastAsia="zh-CN"/>
        </w:rPr>
        <w:t>01 选择器-属性.html</w:t>
      </w:r>
    </w:p>
    <w:p>
      <w:pPr>
        <w:pStyle w:val="4"/>
        <w:numPr>
          <w:ilvl w:val="2"/>
          <w:numId w:val="1"/>
        </w:numPr>
        <w:rPr>
          <w:color w:val="FF0000"/>
        </w:rPr>
      </w:pPr>
      <w:bookmarkStart w:id="20" w:name="_Toc444804686"/>
      <w:r>
        <w:rPr>
          <w:rFonts w:hint="eastAsia"/>
          <w:color w:val="FF0000"/>
        </w:rPr>
        <w:t>伪类</w:t>
      </w:r>
      <w:bookmarkEnd w:id="20"/>
    </w:p>
    <w:p>
      <w:pPr>
        <w:ind w:firstLine="560"/>
      </w:pPr>
      <w:r>
        <w:rPr>
          <w:rFonts w:hint="eastAsia"/>
        </w:rPr>
        <w:t>除了以前学过的:link、:active、:visited、:hover，CSS3又新增了其它的伪类选择器。</w:t>
      </w:r>
    </w:p>
    <w:p>
      <w:pPr>
        <w:ind w:firstLine="566" w:firstLineChars="202"/>
      </w:pPr>
      <w:r>
        <w:rPr>
          <w:rFonts w:hint="eastAsia"/>
        </w:rPr>
        <w:t>1</w:t>
      </w:r>
      <w:r>
        <w:rPr>
          <w:rFonts w:hint="eastAsia"/>
          <w:color w:val="FF0000"/>
        </w:rPr>
        <w:t>、结构(位置)伪类</w:t>
      </w:r>
    </w:p>
    <w:p>
      <w:pPr>
        <w:ind w:firstLine="566" w:firstLineChars="202"/>
      </w:pPr>
      <w:r>
        <w:rPr>
          <w:rFonts w:hint="eastAsia"/>
        </w:rPr>
        <w:t>以某元素（E）相对于其父元素或兄弟元素的位置来获取无素；</w:t>
      </w:r>
    </w:p>
    <w:tbl>
      <w:tblPr>
        <w:tblStyle w:val="32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8"/>
        <w:gridCol w:w="2755"/>
        <w:gridCol w:w="4510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选择器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示例</w:t>
            </w: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color w:val="FF000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E:first-child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其父元素的第1个子元素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color w:val="FF000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E:last-child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其父元素的最后1个子元素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color w:val="FF000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E:nth-child(n)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其父元素的第n个子元素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color w:val="FF000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E:nth-last-child(n)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bookmarkStart w:id="53" w:name="_GoBack"/>
            <w:bookmarkEnd w:id="53"/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其父元素的第n个子元素（倒着数）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 w:asciiTheme="majorHAnsi" w:hAnsiTheme="majorHAnsi" w:eastAsiaTheme="majorEastAsia"/>
                <w:b/>
                <w:bCs/>
                <w:lang w:val="en-US" w:eastAsia="zh-CN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lang w:val="en-US" w:eastAsia="zh-CN"/>
              </w:rPr>
              <w:t>E:first-of-type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其父元素的第一个当前子元素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 w:asciiTheme="majorHAnsi" w:hAnsiTheme="majorHAnsi" w:eastAsiaTheme="majorEastAsia"/>
                <w:b/>
                <w:bCs/>
                <w:lang w:val="en-US" w:eastAsia="zh-CN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lang w:val="en-US" w:eastAsia="zh-CN"/>
              </w:rPr>
              <w:t>E:last-of-type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其父元素的最后一个当前子元素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 w:asciiTheme="majorHAnsi" w:hAnsiTheme="majorHAnsi" w:eastAsiaTheme="majorEastAsia"/>
                <w:b/>
                <w:bCs/>
                <w:lang w:val="en-US" w:eastAsia="zh-CN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lang w:val="en-US" w:eastAsia="zh-CN"/>
              </w:rPr>
              <w:t>E:nth-of-type(n)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其父元素的第n个当前子元素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 w:asciiTheme="majorHAnsi" w:hAnsiTheme="majorHAnsi" w:eastAsiaTheme="majorEastAsia"/>
                <w:b/>
                <w:bCs/>
                <w:lang w:val="en-US" w:eastAsia="zh-CN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 w:val="24"/>
                <w:szCs w:val="24"/>
                <w:lang w:val="en-US" w:eastAsia="zh-CN"/>
              </w:rPr>
              <w:t>E:nth-last-of-type(n)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其父元素的倒数第n个当前子元素</w:t>
            </w:r>
          </w:p>
        </w:tc>
      </w:tr>
    </w:tbl>
    <w:p>
      <w:pPr>
        <w:ind w:firstLine="566" w:firstLineChars="202"/>
        <w:rPr>
          <w:color w:val="FF0000"/>
        </w:rPr>
      </w:pPr>
      <w:r>
        <w:rPr>
          <w:rFonts w:hint="eastAsia"/>
          <w:color w:val="FF0000"/>
        </w:rPr>
        <w:t xml:space="preserve">n遵循线性变化，其取值0、1、2、3、4、... </w:t>
      </w:r>
    </w:p>
    <w:p>
      <w:pPr>
        <w:ind w:firstLine="566" w:firstLineChars="202"/>
        <w:rPr>
          <w:color w:val="FF0000"/>
        </w:rPr>
      </w:pPr>
      <w:r>
        <w:rPr>
          <w:rFonts w:hint="eastAsia"/>
          <w:color w:val="FF0000"/>
        </w:rPr>
        <w:t>n可是多种形式：nth-child(2n+0)、nth-child(2n+1)、nth-child(-1n+3)等；</w:t>
      </w:r>
    </w:p>
    <w:p>
      <w:pPr>
        <w:ind w:firstLine="566" w:firstLineChars="202"/>
        <w:rPr>
          <w:color w:val="FF0000"/>
        </w:rPr>
      </w:pPr>
      <w:r>
        <w:rPr>
          <w:rFonts w:hint="eastAsia"/>
          <w:color w:val="FF0000"/>
        </w:rPr>
        <w:t>注：指E元素的父元素，并对应位置的子元素必须是E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  <w:lang w:val="en-US" w:eastAsia="zh-CN"/>
        </w:rPr>
        <w:t>02 选择器-位置伪类.html</w:t>
      </w:r>
    </w:p>
    <w:p>
      <w:pPr>
        <w:ind w:firstLine="560"/>
      </w:pPr>
      <w:r>
        <w:rPr>
          <w:rFonts w:hint="eastAsia"/>
        </w:rPr>
        <w:t>2、空伪类</w:t>
      </w:r>
    </w:p>
    <w:p>
      <w:pPr>
        <w:ind w:firstLine="560"/>
      </w:pPr>
      <w:r>
        <w:rPr>
          <w:rFonts w:hint="eastAsia"/>
        </w:rPr>
        <w:t>E:empty 选中没有任何子节点的E元素；（使用不是非常广泛）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  <w:lang w:val="en-US" w:eastAsia="zh-CN"/>
        </w:rPr>
        <w:t>03 选择器-伪类empty.html</w:t>
      </w:r>
    </w:p>
    <w:p>
      <w:pPr>
        <w:ind w:firstLine="560"/>
      </w:pPr>
      <w:r>
        <w:rPr>
          <w:rFonts w:hint="eastAsia"/>
        </w:rPr>
        <w:t>3、目标伪类</w:t>
      </w:r>
    </w:p>
    <w:p>
      <w:pPr>
        <w:ind w:firstLine="560"/>
      </w:pPr>
      <w:r>
        <w:rPr>
          <w:rFonts w:hint="eastAsia"/>
        </w:rPr>
        <w:t>E:target 结合锚点进行使用，处于</w:t>
      </w:r>
      <w:r>
        <w:rPr>
          <w:rFonts w:hint="eastAsia"/>
          <w:color w:val="FF0000"/>
        </w:rPr>
        <w:t>当前锚点</w:t>
      </w:r>
      <w:r>
        <w:rPr>
          <w:rFonts w:hint="eastAsia"/>
        </w:rPr>
        <w:t>的元素会被选中；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  <w:lang w:val="en-US" w:eastAsia="zh-CN"/>
        </w:rPr>
        <w:t>04 选择器-伪类target.html</w:t>
      </w:r>
    </w:p>
    <w:p>
      <w:pPr>
        <w:ind w:firstLine="560"/>
      </w:pPr>
      <w:r>
        <w:rPr>
          <w:rFonts w:hint="eastAsia"/>
        </w:rPr>
        <w:t>4、排除伪类</w:t>
      </w:r>
    </w:p>
    <w:p>
      <w:pPr>
        <w:ind w:firstLine="560"/>
      </w:pPr>
      <w:r>
        <w:rPr>
          <w:rFonts w:hint="eastAsia"/>
        </w:rPr>
        <w:t>E:not(selector) 除selector（任意选择器）外的元素会被选中；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  <w:lang w:val="en-US" w:eastAsia="zh-CN"/>
        </w:rPr>
        <w:t>05 选择器-伪类not.html</w:t>
      </w:r>
    </w:p>
    <w:p>
      <w:pPr>
        <w:pStyle w:val="4"/>
        <w:numPr>
          <w:ilvl w:val="2"/>
          <w:numId w:val="1"/>
        </w:numPr>
      </w:pPr>
      <w:bookmarkStart w:id="21" w:name="_Toc444804687"/>
      <w:r>
        <w:rPr>
          <w:rFonts w:hint="eastAsia"/>
        </w:rPr>
        <w:t>伪元素</w:t>
      </w:r>
      <w:bookmarkEnd w:id="21"/>
    </w:p>
    <w:p>
      <w:pPr>
        <w:ind w:firstLine="560"/>
      </w:pPr>
      <w:r>
        <w:rPr>
          <w:rFonts w:hint="eastAsia"/>
        </w:rPr>
        <w:t>1、E::first-letter文本的第一个单词或</w:t>
      </w:r>
      <w:r>
        <w:rPr>
          <w:rFonts w:hint="eastAsia"/>
          <w:color w:val="FF0000"/>
        </w:rPr>
        <w:t>字（如中文、日文、韩文等）</w:t>
      </w:r>
    </w:p>
    <w:p>
      <w:pPr>
        <w:ind w:firstLine="560"/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  <w:lang w:val="en-US" w:eastAsia="zh-CN"/>
        </w:rPr>
        <w:t>06 选择器-伪元素first-letter.html</w:t>
      </w:r>
    </w:p>
    <w:p>
      <w:pPr>
        <w:ind w:firstLine="560"/>
      </w:pPr>
      <w:r>
        <w:rPr>
          <w:rFonts w:hint="eastAsia"/>
        </w:rPr>
        <w:t>2、E::first-line 文本第一行；</w:t>
      </w:r>
    </w:p>
    <w:p>
      <w:pPr>
        <w:ind w:firstLine="560"/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  <w:lang w:val="en-US" w:eastAsia="zh-CN"/>
        </w:rPr>
        <w:t>07 选择器-伪元素first-line.html</w:t>
      </w:r>
    </w:p>
    <w:p>
      <w:pPr>
        <w:ind w:firstLine="560"/>
      </w:pPr>
      <w:r>
        <w:rPr>
          <w:rFonts w:hint="eastAsia"/>
        </w:rPr>
        <w:t>3、E::selection 可改变选中文本的样式；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  <w:lang w:val="en-US" w:eastAsia="zh-CN"/>
        </w:rPr>
        <w:t xml:space="preserve"> 08 选择器-伪元素selection.html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4、E::before和E::after</w:t>
      </w:r>
    </w:p>
    <w:p>
      <w:pPr>
        <w:ind w:firstLine="560"/>
      </w:pPr>
      <w:r>
        <w:rPr>
          <w:rFonts w:hint="eastAsia"/>
        </w:rPr>
        <w:t>在E元素内部的开始位置和结束位创建一个元素，该元素为行内元素，且必须要结合content属性使用。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见代码示例09 选择器-伪元素before&amp;after.html</w:t>
      </w:r>
    </w:p>
    <w:p>
      <w:pPr>
        <w:ind w:firstLine="560"/>
      </w:pPr>
      <w:r>
        <w:rPr>
          <w:rFonts w:hint="eastAsia"/>
        </w:rPr>
        <w:t>E:after、E:before 在</w:t>
      </w:r>
      <w:r>
        <w:rPr>
          <w:rFonts w:hint="eastAsia"/>
          <w:color w:val="FF0000"/>
        </w:rPr>
        <w:t>旧版本</w:t>
      </w:r>
      <w:r>
        <w:rPr>
          <w:rFonts w:hint="eastAsia"/>
        </w:rPr>
        <w:t>里是伪元素，CSS3的规范里“:”用来表示伪类，“::”用来表示伪元素，但是在高版本浏览器下E:after、E:before会被自动识别为E::after、E::before，这样做的目的是用来做</w:t>
      </w:r>
      <w:r>
        <w:rPr>
          <w:rFonts w:hint="eastAsia"/>
          <w:color w:val="FF0000"/>
        </w:rPr>
        <w:t>兼容处理</w:t>
      </w:r>
      <w:r>
        <w:rPr>
          <w:rFonts w:hint="eastAsia"/>
        </w:rPr>
        <w:t>。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E:after、E:before后面的练习中会反复用到，目前只需要有个大致了解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":" 与 "::" 区别在于区分伪类和伪元素</w:t>
      </w:r>
    </w:p>
    <w:p>
      <w:pPr>
        <w:pStyle w:val="3"/>
        <w:numPr>
          <w:ilvl w:val="1"/>
          <w:numId w:val="1"/>
        </w:numPr>
        <w:rPr>
          <w:color w:val="FFFF00"/>
        </w:rPr>
      </w:pPr>
      <w:bookmarkStart w:id="22" w:name="_Toc444804688"/>
      <w:r>
        <w:rPr>
          <w:rFonts w:hint="eastAsia"/>
          <w:color w:val="FFFF00"/>
        </w:rPr>
        <w:t>颜色</w:t>
      </w:r>
      <w:bookmarkEnd w:id="22"/>
    </w:p>
    <w:p>
      <w:pPr>
        <w:ind w:firstLine="560"/>
      </w:pPr>
      <w:r>
        <w:rPr>
          <w:rFonts w:hint="eastAsia"/>
        </w:rPr>
        <w:t>新增了</w:t>
      </w:r>
      <w:r>
        <w:rPr>
          <w:rFonts w:hint="eastAsia"/>
          <w:lang w:val="en-US" w:eastAsia="zh-CN"/>
        </w:rPr>
        <w:t>(重要)</w:t>
      </w:r>
      <w:r>
        <w:rPr>
          <w:rFonts w:hint="eastAsia"/>
        </w:rPr>
        <w:t>RGB</w:t>
      </w:r>
      <w:r>
        <w:rPr>
          <w:rFonts w:hint="eastAsia"/>
          <w:color w:val="FF0000"/>
        </w:rPr>
        <w:t>A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(不重要)</w:t>
      </w:r>
      <w:r>
        <w:rPr>
          <w:rFonts w:hint="eastAsia"/>
        </w:rPr>
        <w:t>HSL</w:t>
      </w:r>
      <w:r>
        <w:rPr>
          <w:rFonts w:hint="eastAsia"/>
          <w:color w:val="FF0000"/>
        </w:rPr>
        <w:t>A</w:t>
      </w:r>
      <w:r>
        <w:rPr>
          <w:rFonts w:hint="eastAsia"/>
        </w:rPr>
        <w:t>模式，其中的</w:t>
      </w:r>
      <w:r>
        <w:rPr>
          <w:rFonts w:hint="eastAsia"/>
          <w:color w:val="FF0000"/>
        </w:rPr>
        <w:t>A</w:t>
      </w:r>
      <w:r>
        <w:rPr>
          <w:rFonts w:hint="eastAsia"/>
        </w:rPr>
        <w:t xml:space="preserve"> 表示透明度通道，即可以设置颜色值的透明度，相较opacity，它们不具有继承性，即不会影响子元素的透明度。</w:t>
      </w:r>
    </w:p>
    <w:p>
      <w:pPr>
        <w:ind w:firstLine="560"/>
      </w:pPr>
      <w:r>
        <w:rPr>
          <w:rFonts w:hint="eastAsia"/>
        </w:rPr>
        <w:t>如下图所示为颜色表示方法：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3394710" cy="3400425"/>
            <wp:effectExtent l="19050" t="0" r="0" b="0"/>
            <wp:docPr id="19" name="图片 18" descr="rgb-color-wheel-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rgb-color-wheel-lg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019" cy="34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  <w:color w:val="FF0000"/>
        </w:rPr>
        <w:t>R</w:t>
      </w:r>
      <w:r>
        <w:rPr>
          <w:rFonts w:hint="eastAsia"/>
        </w:rPr>
        <w:t>ed、</w:t>
      </w:r>
      <w:r>
        <w:rPr>
          <w:rFonts w:hint="eastAsia"/>
          <w:color w:val="FF0000"/>
        </w:rPr>
        <w:t>G</w:t>
      </w:r>
      <w:r>
        <w:rPr>
          <w:rFonts w:hint="eastAsia"/>
        </w:rPr>
        <w:t>reen、</w:t>
      </w:r>
      <w:r>
        <w:rPr>
          <w:rFonts w:hint="eastAsia"/>
          <w:color w:val="FF0000"/>
        </w:rPr>
        <w:t>B</w:t>
      </w:r>
      <w:r>
        <w:rPr>
          <w:rFonts w:hint="eastAsia"/>
        </w:rPr>
        <w:t>lue、</w:t>
      </w:r>
      <w:r>
        <w:rPr>
          <w:rFonts w:hint="eastAsia"/>
          <w:color w:val="FF0000"/>
        </w:rPr>
        <w:t>A</w:t>
      </w:r>
      <w:r>
        <w:rPr>
          <w:rFonts w:hint="eastAsia"/>
        </w:rPr>
        <w:t>lpha即RGBA</w:t>
      </w:r>
    </w:p>
    <w:p>
      <w:pPr>
        <w:ind w:firstLine="560"/>
      </w:pPr>
      <w:r>
        <w:rPr>
          <w:rFonts w:hint="eastAsia"/>
          <w:color w:val="FF0000"/>
        </w:rPr>
        <w:t>H</w:t>
      </w:r>
      <w:r>
        <w:rPr>
          <w:rFonts w:hint="eastAsia"/>
        </w:rPr>
        <w:t>ue、</w:t>
      </w:r>
      <w:r>
        <w:rPr>
          <w:color w:val="FF0000"/>
        </w:rPr>
        <w:t>S</w:t>
      </w:r>
      <w:r>
        <w:t>aturation</w:t>
      </w:r>
      <w:r>
        <w:rPr>
          <w:rFonts w:hint="eastAsia"/>
        </w:rPr>
        <w:t>、</w:t>
      </w:r>
      <w:r>
        <w:rPr>
          <w:color w:val="FF0000"/>
        </w:rPr>
        <w:t>L</w:t>
      </w:r>
      <w:r>
        <w:t>ightness</w:t>
      </w:r>
      <w:r>
        <w:rPr>
          <w:rFonts w:hint="eastAsia"/>
        </w:rPr>
        <w:t>、</w:t>
      </w:r>
      <w:r>
        <w:rPr>
          <w:rFonts w:hint="eastAsia"/>
          <w:color w:val="FF0000"/>
        </w:rPr>
        <w:t>A</w:t>
      </w:r>
      <w:r>
        <w:rPr>
          <w:rFonts w:hint="eastAsia"/>
        </w:rPr>
        <w:t>lpha即HSLA</w:t>
      </w:r>
    </w:p>
    <w:p>
      <w:pPr>
        <w:ind w:firstLine="560"/>
      </w:pPr>
      <w:r>
        <w:rPr>
          <w:rFonts w:hint="eastAsia"/>
        </w:rPr>
        <w:t>不同的颜色表示方法其取值也不相同，具体如下：</w:t>
      </w:r>
    </w:p>
    <w:p>
      <w:pPr>
        <w:ind w:firstLine="560"/>
      </w:pPr>
      <w:r>
        <w:rPr>
          <w:rFonts w:hint="eastAsia"/>
        </w:rPr>
        <w:t>R、G、B 取值范围0~255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  <w:lang w:val="en-US" w:eastAsia="zh-CN"/>
        </w:rPr>
        <w:t>10 颜色-透明rgba.html</w:t>
      </w:r>
    </w:p>
    <w:p>
      <w:pPr>
        <w:ind w:firstLine="560"/>
      </w:pPr>
      <w:r>
        <w:rPr>
          <w:rFonts w:hint="eastAsia"/>
          <w:color w:val="FF0000"/>
        </w:rPr>
        <w:t>H 色调</w:t>
      </w:r>
      <w:r>
        <w:rPr>
          <w:rFonts w:hint="eastAsia"/>
        </w:rPr>
        <w:t xml:space="preserve"> 取值范围0~360，0/360表示红色、120表示绿色、240表示蓝色</w:t>
      </w:r>
    </w:p>
    <w:p>
      <w:pPr>
        <w:ind w:firstLine="560"/>
      </w:pPr>
      <w:r>
        <w:rPr>
          <w:rFonts w:hint="eastAsia"/>
          <w:color w:val="FF0000"/>
        </w:rPr>
        <w:t>S 饱和度</w:t>
      </w:r>
      <w:r>
        <w:rPr>
          <w:rFonts w:hint="eastAsia"/>
        </w:rPr>
        <w:t xml:space="preserve"> 取值范围0%~100%</w:t>
      </w:r>
    </w:p>
    <w:p>
      <w:pPr>
        <w:ind w:firstLine="560"/>
      </w:pPr>
      <w:r>
        <w:rPr>
          <w:rFonts w:hint="eastAsia"/>
          <w:color w:val="FF0000"/>
        </w:rPr>
        <w:t>L 亮度</w:t>
      </w:r>
      <w:r>
        <w:rPr>
          <w:rFonts w:hint="eastAsia"/>
        </w:rPr>
        <w:t xml:space="preserve"> 取值范围0%~100%</w:t>
      </w:r>
    </w:p>
    <w:p>
      <w:pPr>
        <w:ind w:firstLine="560"/>
      </w:pPr>
      <w:r>
        <w:rPr>
          <w:rFonts w:hint="eastAsia"/>
          <w:color w:val="FF0000"/>
        </w:rPr>
        <w:t>A 透明度</w:t>
      </w:r>
      <w:r>
        <w:rPr>
          <w:rFonts w:hint="eastAsia"/>
        </w:rPr>
        <w:t xml:space="preserve"> 取值范围0~1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  <w:lang w:val="en-US" w:eastAsia="zh-CN"/>
        </w:rPr>
        <w:t>11 颜色-透明hsla.html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RGBA、HSLA可应用于所有使用颜色的地方。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见代码示</w:t>
      </w:r>
    </w:p>
    <w:p>
      <w:pPr>
        <w:ind w:firstLine="560"/>
      </w:pPr>
      <w:r>
        <w:rPr>
          <w:rFonts w:hint="eastAsia"/>
        </w:rPr>
        <w:t>关于CSS透明度：</w:t>
      </w:r>
    </w:p>
    <w:p>
      <w:pPr>
        <w:ind w:firstLine="560"/>
      </w:pPr>
      <w:r>
        <w:rPr>
          <w:rFonts w:hint="eastAsia"/>
        </w:rPr>
        <w:t>1、opacity只能针对整个盒子设置透明度，子盒子及内容会继承父盒子的透明度；</w:t>
      </w:r>
    </w:p>
    <w:p>
      <w:pPr>
        <w:ind w:firstLine="560"/>
      </w:pPr>
      <w:r>
        <w:rPr>
          <w:rFonts w:hint="eastAsia"/>
        </w:rPr>
        <w:t>2 、transparent 不可调节透明度，始终完全透明</w:t>
      </w:r>
    </w:p>
    <w:p>
      <w:pPr>
        <w:pStyle w:val="3"/>
        <w:numPr>
          <w:ilvl w:val="1"/>
          <w:numId w:val="1"/>
        </w:numPr>
        <w:rPr>
          <w:color w:val="FFFF00"/>
        </w:rPr>
      </w:pPr>
      <w:bookmarkStart w:id="23" w:name="_Toc444804689"/>
      <w:r>
        <w:rPr>
          <w:rFonts w:hint="eastAsia"/>
          <w:color w:val="FFFF00"/>
        </w:rPr>
        <w:t>文本</w:t>
      </w:r>
      <w:bookmarkEnd w:id="23"/>
    </w:p>
    <w:p>
      <w:pPr>
        <w:ind w:firstLine="560"/>
      </w:pPr>
      <w:r>
        <w:rPr>
          <w:rFonts w:hint="eastAsia"/>
        </w:rPr>
        <w:t>text-shadow，可分别设置偏移量、模糊度、颜色（可设透明度）。</w:t>
      </w:r>
    </w:p>
    <w:p>
      <w:pPr>
        <w:ind w:firstLine="560"/>
      </w:pPr>
      <w:r>
        <w:rPr>
          <w:rFonts w:hint="eastAsia"/>
        </w:rPr>
        <w:t>如：text-shadow: 2px 2px 2px #CCC;</w:t>
      </w:r>
    </w:p>
    <w:p>
      <w:pPr>
        <w:ind w:firstLine="560"/>
      </w:pPr>
      <w:r>
        <w:rPr>
          <w:rFonts w:hint="eastAsia"/>
        </w:rPr>
        <w:t>1、水平偏移量 正值向右 负值向左；</w:t>
      </w:r>
    </w:p>
    <w:p>
      <w:pPr>
        <w:ind w:firstLine="560"/>
      </w:pPr>
      <w:r>
        <w:rPr>
          <w:rFonts w:hint="eastAsia"/>
        </w:rPr>
        <w:t>2、垂直偏移量 正值向下 负值向上；</w:t>
      </w:r>
    </w:p>
    <w:p>
      <w:pPr>
        <w:ind w:firstLine="560"/>
      </w:pPr>
      <w:r>
        <w:rPr>
          <w:rFonts w:hint="eastAsia"/>
        </w:rPr>
        <w:t>3、模糊度是不能为负值；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  <w:lang w:val="en-US" w:eastAsia="zh-CN"/>
        </w:rPr>
        <w:t>12 文本-阴影text-shadow.html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24" w:name="_Toc444804694"/>
      <w:r>
        <w:rPr>
          <w:rFonts w:hint="eastAsia"/>
          <w:color w:val="FF0000"/>
        </w:rPr>
        <w:t>盒模型</w:t>
      </w:r>
      <w:bookmarkEnd w:id="24"/>
    </w:p>
    <w:p>
      <w:pPr>
        <w:ind w:firstLine="560"/>
      </w:pPr>
      <w:r>
        <w:rPr>
          <w:rFonts w:hint="eastAsia"/>
        </w:rPr>
        <w:t>CSS3中可以通过box-sizing 来指定盒模型，即可指定为content-box、border-box，这样我们</w:t>
      </w:r>
      <w:r>
        <w:rPr>
          <w:rFonts w:hint="eastAsia"/>
          <w:color w:val="FF0000"/>
        </w:rPr>
        <w:t>计算盒子大小的方式就发生了改变</w:t>
      </w:r>
      <w:r>
        <w:rPr>
          <w:rFonts w:hint="eastAsia"/>
        </w:rPr>
        <w:t>。</w:t>
      </w:r>
    </w:p>
    <w:p>
      <w:pPr>
        <w:ind w:firstLine="560"/>
      </w:pPr>
      <w:r>
        <w:rPr>
          <w:rFonts w:hint="eastAsia"/>
        </w:rPr>
        <w:t>可以分成两种情况：</w:t>
      </w:r>
    </w:p>
    <w:p>
      <w:pPr>
        <w:ind w:firstLine="560"/>
      </w:pPr>
      <w:r>
        <w:rPr>
          <w:rFonts w:hint="eastAsia"/>
        </w:rPr>
        <w:t>1、box-sizing: border-box  盒子大小为 width</w:t>
      </w:r>
    </w:p>
    <w:p>
      <w:pPr>
        <w:ind w:firstLine="560"/>
      </w:pPr>
      <w:r>
        <w:rPr>
          <w:rFonts w:hint="eastAsia"/>
        </w:rPr>
        <w:t>2、box-sizing: content-box  盒子大小为 width + padding + border</w:t>
      </w:r>
    </w:p>
    <w:p>
      <w:pPr>
        <w:ind w:firstLine="560"/>
        <w:rPr>
          <w:b/>
          <w:color w:val="008000"/>
        </w:rPr>
      </w:pPr>
      <w:r>
        <w:rPr>
          <w:rFonts w:hint="eastAsia"/>
        </w:rPr>
        <w:t>注：上面的标注的</w:t>
      </w:r>
      <w:r>
        <w:rPr>
          <w:rFonts w:hint="eastAsia"/>
          <w:b/>
          <w:color w:val="008000"/>
        </w:rPr>
        <w:t>width指的是CSS属性里设置的width: length，</w:t>
      </w:r>
      <w:r>
        <w:rPr>
          <w:rFonts w:hint="eastAsia"/>
          <w:b/>
          <w:color w:val="FF9900"/>
        </w:rPr>
        <w:t>content</w:t>
      </w:r>
      <w:r>
        <w:rPr>
          <w:rFonts w:hint="eastAsia"/>
          <w:b/>
          <w:color w:val="008000"/>
        </w:rPr>
        <w:t>的值是会自动调整的。</w:t>
      </w:r>
    </w:p>
    <w:p>
      <w:pPr>
        <w:ind w:firstLine="562"/>
        <w:rPr>
          <w:b/>
          <w:color w:val="92D050"/>
        </w:rPr>
      </w:pPr>
      <w:r>
        <w:rPr>
          <w:rFonts w:hint="eastAsia"/>
          <w:b/>
          <w:color w:val="92D050"/>
        </w:rPr>
        <w:t>见代码示例</w:t>
      </w:r>
      <w:r>
        <w:rPr>
          <w:rFonts w:hint="eastAsia"/>
          <w:b/>
          <w:color w:val="92D050"/>
          <w:lang w:val="en-US" w:eastAsia="zh-CN"/>
        </w:rPr>
        <w:t>13 盒模型.html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25" w:name="_Toc444804690"/>
      <w:r>
        <w:rPr>
          <w:rFonts w:hint="eastAsia"/>
          <w:color w:val="FF0000"/>
        </w:rPr>
        <w:t>边框</w:t>
      </w:r>
      <w:bookmarkEnd w:id="25"/>
    </w:p>
    <w:p>
      <w:pPr>
        <w:ind w:firstLine="560"/>
      </w:pPr>
      <w:r>
        <w:rPr>
          <w:rFonts w:hint="eastAsia"/>
        </w:rPr>
        <w:t>其中</w:t>
      </w:r>
      <w:r>
        <w:rPr>
          <w:rFonts w:hint="eastAsia"/>
          <w:color w:val="FF0000"/>
        </w:rPr>
        <w:t>边框圆角</w:t>
      </w:r>
      <w:r>
        <w:rPr>
          <w:rFonts w:hint="eastAsia"/>
        </w:rPr>
        <w:t>、</w:t>
      </w:r>
      <w:r>
        <w:rPr>
          <w:rFonts w:hint="eastAsia"/>
          <w:color w:val="FF0000"/>
        </w:rPr>
        <w:t>边框阴影</w:t>
      </w:r>
      <w:r>
        <w:rPr>
          <w:rFonts w:hint="eastAsia"/>
        </w:rPr>
        <w:t>属性，</w:t>
      </w:r>
      <w:r>
        <w:rPr>
          <w:rFonts w:hint="eastAsia"/>
          <w:color w:val="FF0000"/>
        </w:rPr>
        <w:t>应用十分广泛</w:t>
      </w:r>
      <w:r>
        <w:rPr>
          <w:rFonts w:hint="eastAsia"/>
        </w:rPr>
        <w:t>，兼容性也相对较好，具有符合渐进增强原则的特征，我们需要</w:t>
      </w:r>
      <w:r>
        <w:rPr>
          <w:rFonts w:hint="eastAsia"/>
          <w:color w:val="FF0000"/>
        </w:rPr>
        <w:t>重点掌握</w:t>
      </w:r>
      <w:r>
        <w:rPr>
          <w:rFonts w:hint="eastAsia"/>
        </w:rPr>
        <w:t>。</w:t>
      </w:r>
    </w:p>
    <w:p>
      <w:pPr>
        <w:pStyle w:val="4"/>
        <w:numPr>
          <w:ilvl w:val="3"/>
          <w:numId w:val="1"/>
        </w:numPr>
        <w:tabs>
          <w:tab w:val="clear" w:pos="851"/>
        </w:tabs>
        <w:ind w:left="851" w:leftChars="0" w:hanging="851" w:firstLineChars="0"/>
        <w:rPr>
          <w:color w:val="FF0000"/>
        </w:rPr>
      </w:pPr>
      <w:bookmarkStart w:id="26" w:name="_Toc444804691"/>
      <w:r>
        <w:rPr>
          <w:rFonts w:hint="eastAsia"/>
          <w:color w:val="FF0000"/>
        </w:rPr>
        <w:t>边框圆角</w:t>
      </w:r>
      <w:bookmarkEnd w:id="26"/>
    </w:p>
    <w:p>
      <w:pPr>
        <w:ind w:firstLine="560"/>
      </w:pPr>
      <w:r>
        <w:rPr>
          <w:rFonts w:hint="eastAsia"/>
        </w:rPr>
        <w:t>border-radius</w:t>
      </w:r>
    </w:p>
    <w:p>
      <w:pPr>
        <w:ind w:firstLine="560"/>
      </w:pPr>
      <w:r>
        <w:rPr>
          <w:rFonts w:hint="eastAsia"/>
        </w:rPr>
        <w:t>圆角处理时，脑中要形成圆、圆心、横轴、纵轴的概念，</w:t>
      </w:r>
      <w:r>
        <w:rPr>
          <w:rFonts w:hint="eastAsia"/>
          <w:color w:val="FF0000"/>
        </w:rPr>
        <w:t>正圆是椭圆的一种特殊情况</w:t>
      </w:r>
      <w:r>
        <w:rPr>
          <w:rFonts w:hint="eastAsia"/>
        </w:rPr>
        <w:t>。如下图</w:t>
      </w:r>
    </w:p>
    <w:p>
      <w:pPr>
        <w:ind w:firstLine="560"/>
        <w:rPr>
          <w:color w:val="C0C0C0"/>
        </w:rPr>
      </w:pPr>
      <w:r>
        <w:rPr>
          <w:rFonts w:hint="eastAsia"/>
          <w:color w:val="C0C0C0"/>
        </w:rPr>
        <w:drawing>
          <wp:inline distT="0" distB="0" distL="0" distR="0">
            <wp:extent cx="5457825" cy="18288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为了方便表述，我们将四个角标记成1、2、3、4，如2代表右上角，CSS里提供了border-radius来设置这些角横纵轴半径值。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见代码示例01 边框-圆角border-radius.html</w:t>
      </w:r>
    </w:p>
    <w:p>
      <w:pPr>
        <w:ind w:firstLine="560"/>
      </w:pPr>
      <w:r>
        <w:rPr>
          <w:rFonts w:hint="eastAsia"/>
        </w:rPr>
        <w:t>分别设置横纵轴半径，以“/”进行分隔，遵循“1，2，3，4”规则，“/”前面的1~4个用来设置横轴半径（分别对应横轴1、2、3、4位置 ），“/”后面1~4个参数用来设置纵轴半径（分别对应纵轴1、2、3、4位置 ）。</w:t>
      </w:r>
    </w:p>
    <w:p>
      <w:pPr>
        <w:ind w:firstLine="560"/>
      </w:pPr>
      <w:r>
        <w:rPr>
          <w:rFonts w:hint="eastAsia"/>
        </w:rPr>
        <w:t>支持简写模式，具体如下：</w:t>
      </w:r>
    </w:p>
    <w:p>
      <w:pPr>
        <w:ind w:firstLine="560"/>
      </w:pPr>
      <w:r>
        <w:rPr>
          <w:rFonts w:hint="eastAsia"/>
        </w:rPr>
        <w:t>1、border-radius: 10px; 表示四个角的横纵轴半径都为10px；</w:t>
      </w:r>
    </w:p>
    <w:p>
      <w:pPr>
        <w:ind w:firstLine="560"/>
      </w:pPr>
      <w:r>
        <w:rPr>
          <w:rFonts w:hint="eastAsia"/>
        </w:rPr>
        <w:t>2、border-radius: 10px 5px; 表示1和3角横纵轴半径都为10px，2和4角横纵轴半径为5px；</w:t>
      </w:r>
    </w:p>
    <w:p>
      <w:pPr>
        <w:ind w:firstLine="560"/>
      </w:pPr>
      <w:r>
        <w:rPr>
          <w:rFonts w:hint="eastAsia"/>
        </w:rPr>
        <w:t>3、border-radius: 10px 5px 8px; 表示1角模纵轴半径都为10px，2和4角横纵轴半径都为8px，3角的横纵轴半径都为8px；</w:t>
      </w:r>
    </w:p>
    <w:p>
      <w:pPr>
        <w:ind w:firstLine="560"/>
      </w:pPr>
      <w:r>
        <w:rPr>
          <w:rFonts w:hint="eastAsia"/>
        </w:rPr>
        <w:t>4、border-radius: 10px 8px 6px 4px; 表示1角横纵轴半径都为10px，表示2角横纵轴半径都为8px，表示3角横纵轴半径都为6px，表示4角横纵轴半径都为6px；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见代码示例02 边框-圆角-详解border-radius.html</w:t>
      </w:r>
    </w:p>
    <w:p>
      <w:pPr>
        <w:pStyle w:val="4"/>
        <w:numPr>
          <w:ilvl w:val="2"/>
          <w:numId w:val="1"/>
        </w:numPr>
        <w:rPr>
          <w:color w:val="FFFF00"/>
        </w:rPr>
      </w:pPr>
      <w:bookmarkStart w:id="27" w:name="_Toc444804692"/>
      <w:r>
        <w:rPr>
          <w:rFonts w:hint="eastAsia"/>
          <w:color w:val="FFFF00"/>
        </w:rPr>
        <w:t>边框阴影</w:t>
      </w:r>
      <w:bookmarkEnd w:id="27"/>
    </w:p>
    <w:p>
      <w:pPr>
        <w:ind w:firstLine="560"/>
      </w:pPr>
      <w:r>
        <w:rPr>
          <w:rFonts w:hint="eastAsia"/>
        </w:rPr>
        <w:t>box-shadow</w:t>
      </w:r>
    </w:p>
    <w:p>
      <w:pPr>
        <w:ind w:firstLine="560"/>
      </w:pPr>
      <w:r>
        <w:rPr>
          <w:rFonts w:hint="eastAsia"/>
        </w:rPr>
        <w:t>与文字阴影类似，可分别设置盒子阴影偏移量、模糊度、颜色（可设透明度）。</w:t>
      </w:r>
    </w:p>
    <w:p>
      <w:pPr>
        <w:ind w:firstLine="560"/>
      </w:pPr>
      <w:r>
        <w:rPr>
          <w:rFonts w:hint="eastAsia"/>
        </w:rPr>
        <w:t>如box-shadow: 5px 5px 5px #CCC</w:t>
      </w:r>
    </w:p>
    <w:p>
      <w:pPr>
        <w:ind w:firstLine="560"/>
      </w:pPr>
      <w:r>
        <w:rPr>
          <w:rFonts w:hint="eastAsia"/>
        </w:rPr>
        <w:t>1、水平偏移量 正值向右 负值向左；</w:t>
      </w:r>
    </w:p>
    <w:p>
      <w:pPr>
        <w:ind w:firstLine="560"/>
      </w:pPr>
      <w:r>
        <w:rPr>
          <w:rFonts w:hint="eastAsia"/>
        </w:rPr>
        <w:t>2、垂直偏移量 正值向下 负值向上；</w:t>
      </w:r>
    </w:p>
    <w:p>
      <w:pPr>
        <w:ind w:firstLine="560"/>
      </w:pPr>
      <w:r>
        <w:rPr>
          <w:rFonts w:hint="eastAsia"/>
        </w:rPr>
        <w:t>3、模糊度是不能为负值；</w:t>
      </w:r>
    </w:p>
    <w:p>
      <w:pPr>
        <w:ind w:firstLine="560"/>
      </w:pPr>
      <w:r>
        <w:rPr>
          <w:rFonts w:hint="eastAsia"/>
        </w:rPr>
        <w:t>4、inset可以设置内阴影；</w:t>
      </w:r>
    </w:p>
    <w:p>
      <w:pPr>
        <w:ind w:firstLine="560"/>
      </w:pPr>
      <w:r>
        <w:rPr>
          <w:rFonts w:hint="eastAsia"/>
          <w:color w:val="FF0000"/>
        </w:rPr>
        <w:t>注：设置边框阴影不会改变盒子的大小，即不会影响其兄弟元素的布局。可以设置多重边框阴影，实现更好的效果，增强立体感，</w:t>
      </w:r>
      <w:r>
        <w:rPr>
          <w:rFonts w:hint="eastAsia"/>
        </w:rPr>
        <w:t>符合渐进增强，实际开发中可以大胆使用。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见代码示例04 边框-阴影box-shadow.html</w:t>
      </w:r>
    </w:p>
    <w:p>
      <w:pPr>
        <w:pStyle w:val="4"/>
        <w:numPr>
          <w:ilvl w:val="2"/>
          <w:numId w:val="1"/>
        </w:numPr>
        <w:rPr>
          <w:color w:val="FFFF00"/>
        </w:rPr>
      </w:pPr>
      <w:bookmarkStart w:id="28" w:name="_Toc444804693"/>
      <w:r>
        <w:rPr>
          <w:rFonts w:hint="eastAsia"/>
          <w:color w:val="FFFF00"/>
        </w:rPr>
        <w:t>边框图片</w:t>
      </w:r>
      <w:bookmarkEnd w:id="28"/>
    </w:p>
    <w:p>
      <w:pPr>
        <w:ind w:firstLine="560"/>
      </w:pPr>
      <w:r>
        <w:rPr>
          <w:rFonts w:hint="eastAsia"/>
        </w:rPr>
        <w:t>border-image</w:t>
      </w:r>
    </w:p>
    <w:p>
      <w:pPr>
        <w:ind w:firstLine="560"/>
      </w:pPr>
      <w:r>
        <w:rPr>
          <w:rFonts w:hint="eastAsia"/>
        </w:rPr>
        <w:t>设置的图片将会被“切割”成</w:t>
      </w:r>
      <w:r>
        <w:rPr>
          <w:rFonts w:hint="eastAsia"/>
          <w:color w:val="FF0000"/>
        </w:rPr>
        <w:t>九宫格</w:t>
      </w:r>
      <w:r>
        <w:rPr>
          <w:rFonts w:hint="eastAsia"/>
        </w:rPr>
        <w:t>形式，然后进行设置。如下图</w:t>
      </w:r>
    </w:p>
    <w:p>
      <w:pPr>
        <w:ind w:firstLine="560"/>
      </w:pPr>
      <w:r>
        <w:drawing>
          <wp:inline distT="0" distB="0" distL="0" distR="0">
            <wp:extent cx="4772025" cy="2143125"/>
            <wp:effectExtent l="19050" t="0" r="9525" b="0"/>
            <wp:docPr id="3" name="图片 3" descr="border-image-jugong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order-image-jugongtu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最少“4刀”便可以将一个图片切成9部分，“切割”完成后生成</w:t>
      </w:r>
      <w:r>
        <w:rPr>
          <w:rFonts w:hint="eastAsia"/>
          <w:color w:val="FF0000"/>
        </w:rPr>
        <w:t>虚拟</w:t>
      </w:r>
      <w:r>
        <w:rPr>
          <w:rFonts w:hint="eastAsia"/>
        </w:rPr>
        <w:t>的9块图形，如下图</w:t>
      </w:r>
    </w:p>
    <w:p>
      <w:pPr>
        <w:ind w:firstLine="566" w:firstLineChars="202"/>
      </w:pPr>
      <w:r>
        <w:rPr>
          <w:rFonts w:hint="eastAsia"/>
        </w:rPr>
        <w:drawing>
          <wp:inline distT="0" distB="0" distL="0" distR="0">
            <wp:extent cx="4762500" cy="2105025"/>
            <wp:effectExtent l="19050" t="0" r="0" b="0"/>
            <wp:docPr id="21" name="图片 20" descr="border-image-jugongtu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border-image-jugongtu-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6" w:firstLineChars="202"/>
      </w:pPr>
      <w:r>
        <w:rPr>
          <w:rFonts w:hint="eastAsia"/>
        </w:rPr>
        <w:t>这时我们将一个盒子想象是由9部分组成的，分别是左上角、上边框、右上角、右边框、右下角、下边框、左下角、左边框、中间，那么浏览器会将切割好的9张虚拟图片分别对应到盒子的各个部分上。</w:t>
      </w:r>
    </w:p>
    <w:p>
      <w:pPr>
        <w:ind w:firstLine="560"/>
      </w:pPr>
      <w:r>
        <w:rPr>
          <w:rFonts w:hint="eastAsia"/>
        </w:rPr>
        <w:t>其中四个角</w:t>
      </w:r>
      <w:r>
        <w:rPr>
          <w:rFonts w:hint="eastAsia"/>
          <w:color w:val="FF0000"/>
        </w:rPr>
        <w:t>位置、形状</w:t>
      </w:r>
      <w:r>
        <w:rPr>
          <w:rFonts w:hint="eastAsia"/>
        </w:rPr>
        <w:t>保持不变，中心位置</w:t>
      </w:r>
      <w:r>
        <w:rPr>
          <w:rFonts w:hint="eastAsia"/>
          <w:color w:val="FF0000"/>
        </w:rPr>
        <w:t>水平垂直</w:t>
      </w:r>
      <w:r>
        <w:rPr>
          <w:rFonts w:hint="eastAsia"/>
        </w:rPr>
        <w:t>两个方向平铺或拉伸，如下图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3171825" cy="2133600"/>
            <wp:effectExtent l="19050" t="0" r="9525" b="0"/>
            <wp:docPr id="4" name="图片 4" descr="border-image-repeat-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order-image-repeat-roun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参数详解</w:t>
      </w:r>
    </w:p>
    <w:p>
      <w:pPr>
        <w:ind w:firstLine="562"/>
        <w:rPr>
          <w:b/>
        </w:rPr>
      </w:pPr>
      <w:r>
        <w:rPr>
          <w:rFonts w:hint="eastAsia"/>
          <w:b/>
        </w:rPr>
        <w:t>1、border-image-source</w:t>
      </w:r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>指定图片路径</w:t>
      </w:r>
    </w:p>
    <w:p>
      <w:pPr>
        <w:ind w:firstLine="562"/>
        <w:rPr>
          <w:b/>
        </w:rPr>
      </w:pPr>
      <w:r>
        <w:rPr>
          <w:rFonts w:hint="eastAsia"/>
          <w:b/>
        </w:rPr>
        <w:t>2、border-image-repeat</w:t>
      </w:r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>指定裁切好的虚拟图片的平铺方式</w:t>
      </w:r>
    </w:p>
    <w:p>
      <w:pPr>
        <w:ind w:firstLine="562"/>
        <w:rPr>
          <w:b/>
        </w:rPr>
      </w:pPr>
      <w:r>
        <w:rPr>
          <w:rFonts w:hint="eastAsia"/>
          <w:b/>
        </w:rPr>
        <w:tab/>
      </w:r>
      <w:r>
        <w:rPr>
          <w:rFonts w:hint="eastAsia"/>
        </w:rPr>
        <w:t>a)  round会自动调整尺寸，</w:t>
      </w:r>
      <w:r>
        <w:rPr>
          <w:rFonts w:hint="eastAsia"/>
          <w:color w:val="FF0000"/>
        </w:rPr>
        <w:t>完整显示</w:t>
      </w:r>
      <w:r>
        <w:rPr>
          <w:rFonts w:hint="eastAsia"/>
        </w:rPr>
        <w:t>边框图片</w:t>
      </w:r>
    </w:p>
    <w:p>
      <w:pPr>
        <w:ind w:firstLine="560"/>
        <w:rPr>
          <w:color w:val="C0C0C0"/>
        </w:rPr>
      </w:pPr>
      <w:r>
        <w:rPr>
          <w:rFonts w:hint="eastAsia"/>
          <w:color w:val="C0C0C0"/>
        </w:rPr>
        <w:drawing>
          <wp:inline distT="0" distB="0" distL="0" distR="0">
            <wp:extent cx="3352800" cy="1914525"/>
            <wp:effectExtent l="19050" t="0" r="0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>b)  repeat 单纯平铺,多余部分，会被“</w:t>
      </w:r>
      <w:r>
        <w:rPr>
          <w:rFonts w:hint="eastAsia"/>
          <w:color w:val="FF0000"/>
        </w:rPr>
        <w:t>裁切</w:t>
      </w:r>
      <w:r>
        <w:rPr>
          <w:rFonts w:hint="eastAsia"/>
        </w:rPr>
        <w:t>”而不能完整显示。</w:t>
      </w:r>
    </w:p>
    <w:p>
      <w:pPr>
        <w:ind w:firstLine="560"/>
        <w:rPr>
          <w:color w:val="C0C0C0"/>
        </w:rPr>
      </w:pPr>
      <w:r>
        <w:rPr>
          <w:rFonts w:hint="eastAsia"/>
          <w:color w:val="C0C0C0"/>
        </w:rPr>
        <w:drawing>
          <wp:inline distT="0" distB="0" distL="0" distR="0">
            <wp:extent cx="3400425" cy="2038350"/>
            <wp:effectExtent l="19050" t="0" r="9525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3、border-image-slice</w:t>
      </w:r>
    </w:p>
    <w:p>
      <w:pPr>
        <w:ind w:firstLine="560"/>
      </w:pPr>
    </w:p>
    <w:p>
      <w:pPr>
        <w:ind w:firstLine="560"/>
      </w:pPr>
    </w:p>
    <w:p>
      <w:pPr>
        <w:ind w:firstLine="560"/>
      </w:pPr>
      <w:r>
        <w:rPr>
          <w:rFonts w:hint="eastAsia"/>
        </w:rPr>
        <w:t>4、border-image-width</w:t>
      </w:r>
    </w:p>
    <w:p>
      <w:pPr>
        <w:ind w:firstLine="560"/>
      </w:pPr>
      <w:r>
        <w:rPr>
          <w:rFonts w:hint="eastAsia"/>
        </w:rPr>
        <w:t>设置边框背景区域的大小，这个值的大小不会影响到盒子的大小。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见代码示例06 边框-图片border-image.html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关于边框图片重点理解9宫格的裁切及平铺方式，实际开发中应用不广泛，但是如能灵活动用会给我们带来不少便利。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29" w:name="_Toc444804695"/>
      <w:r>
        <w:rPr>
          <w:rFonts w:hint="eastAsia"/>
          <w:color w:val="FF0000"/>
        </w:rPr>
        <w:t>背景</w:t>
      </w:r>
      <w:bookmarkEnd w:id="29"/>
    </w:p>
    <w:p>
      <w:pPr>
        <w:ind w:firstLine="560"/>
      </w:pPr>
      <w:r>
        <w:rPr>
          <w:rFonts w:hint="eastAsia"/>
        </w:rPr>
        <w:t>背景在CSS3中也得到很大程度的增强，比如背景图片尺寸、背景裁切区域、背景定位参照点、多重背景等。</w:t>
      </w:r>
    </w:p>
    <w:p>
      <w:pPr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background-size</w:t>
      </w:r>
    </w:p>
    <w:p>
      <w:pPr>
        <w:ind w:left="562" w:firstLine="0" w:firstLineChars="0"/>
      </w:pPr>
      <w:r>
        <w:rPr>
          <w:rFonts w:hint="eastAsia"/>
        </w:rPr>
        <w:t>通过background-size设置背景图片的尺寸，就像我们设置img的尺寸一样，在移动Web开发中做屏幕适配应用非常广泛。</w:t>
      </w:r>
    </w:p>
    <w:p>
      <w:pPr>
        <w:ind w:left="562" w:firstLine="0" w:firstLineChars="0"/>
        <w:rPr>
          <w:b/>
        </w:rPr>
      </w:pPr>
      <w:r>
        <w:rPr>
          <w:rFonts w:hint="eastAsia"/>
          <w:b/>
        </w:rPr>
        <w:t>其参数设置如下：</w:t>
      </w:r>
    </w:p>
    <w:p>
      <w:pPr>
        <w:ind w:left="562" w:firstLine="0" w:firstLineChars="0"/>
      </w:pPr>
      <w:r>
        <w:rPr>
          <w:rFonts w:hint="eastAsia"/>
        </w:rPr>
        <w:t>a) 可以设置长度单位(px)或百分比（设置百分比时，参照盒子的宽高）</w:t>
      </w:r>
    </w:p>
    <w:p>
      <w:pPr>
        <w:ind w:firstLine="560"/>
      </w:pPr>
      <w:r>
        <w:rPr>
          <w:rFonts w:hint="eastAsia"/>
        </w:rPr>
        <w:t>b) 设置为cover时，会自动调整缩放比例，保证图片始终</w:t>
      </w:r>
      <w:r>
        <w:rPr>
          <w:rFonts w:hint="eastAsia"/>
          <w:color w:val="FF0000"/>
        </w:rPr>
        <w:t>填充满</w:t>
      </w:r>
      <w:r>
        <w:rPr>
          <w:rFonts w:hint="eastAsia"/>
        </w:rPr>
        <w:t>背景区域，如有</w:t>
      </w:r>
      <w:r>
        <w:rPr>
          <w:rFonts w:hint="eastAsia"/>
          <w:color w:val="FF0000"/>
        </w:rPr>
        <w:t>溢出部分</w:t>
      </w:r>
      <w:r>
        <w:rPr>
          <w:rFonts w:hint="eastAsia"/>
        </w:rPr>
        <w:t>则会被隐藏。</w:t>
      </w:r>
    </w:p>
    <w:p>
      <w:pPr>
        <w:ind w:firstLine="560"/>
      </w:pPr>
      <w:r>
        <w:rPr>
          <w:rFonts w:hint="eastAsia"/>
        </w:rPr>
        <w:t>c) 设置为contain会自动调整缩放比例，保证图片始终</w:t>
      </w:r>
      <w:r>
        <w:rPr>
          <w:rFonts w:hint="eastAsia"/>
          <w:color w:val="FF0000"/>
        </w:rPr>
        <w:t>完整显示</w:t>
      </w:r>
      <w:r>
        <w:rPr>
          <w:rFonts w:hint="eastAsia"/>
        </w:rPr>
        <w:t xml:space="preserve">在背景区域。 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见代码示例01 背景-尺寸background-size.html</w:t>
      </w:r>
    </w:p>
    <w:p>
      <w:pPr>
        <w:ind w:firstLine="562"/>
        <w:rPr>
          <w:b/>
        </w:rPr>
      </w:pPr>
      <w:r>
        <w:rPr>
          <w:rFonts w:hint="eastAsia"/>
          <w:b/>
        </w:rPr>
        <w:t>2、background-origin</w:t>
      </w:r>
    </w:p>
    <w:p>
      <w:pPr>
        <w:ind w:firstLine="560"/>
      </w:pPr>
      <w:r>
        <w:rPr>
          <w:rFonts w:hint="eastAsia"/>
        </w:rPr>
        <w:t>通过background-origin可以设置背景图片定位(background-position)的参照原点。</w:t>
      </w:r>
    </w:p>
    <w:p>
      <w:pPr>
        <w:ind w:firstLine="562"/>
        <w:rPr>
          <w:b/>
        </w:rPr>
      </w:pPr>
      <w:r>
        <w:rPr>
          <w:rFonts w:hint="eastAsia"/>
          <w:b/>
        </w:rPr>
        <w:t>其参数设置如下：</w:t>
      </w:r>
    </w:p>
    <w:p>
      <w:pPr>
        <w:ind w:firstLine="560"/>
      </w:pPr>
      <w:r>
        <w:rPr>
          <w:rFonts w:hint="eastAsia"/>
        </w:rPr>
        <w:t>border-box以边框做为参考原点；</w:t>
      </w:r>
    </w:p>
    <w:p>
      <w:pPr>
        <w:ind w:firstLine="560"/>
      </w:pPr>
      <w:r>
        <w:rPr>
          <w:rFonts w:hint="eastAsia"/>
        </w:rPr>
        <w:t>padding-box以内边距做为参考原点；</w:t>
      </w:r>
    </w:p>
    <w:p>
      <w:pPr>
        <w:ind w:firstLine="560"/>
      </w:pPr>
      <w:r>
        <w:rPr>
          <w:rFonts w:hint="eastAsia"/>
        </w:rPr>
        <w:t>content-box以内容区做为参考点；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见代码示例02 背景-原点background-origin.html</w:t>
      </w:r>
    </w:p>
    <w:p>
      <w:pPr>
        <w:ind w:firstLine="562"/>
        <w:rPr>
          <w:b/>
        </w:rPr>
      </w:pPr>
      <w:r>
        <w:rPr>
          <w:rFonts w:hint="eastAsia"/>
          <w:b/>
        </w:rPr>
        <w:t>3、background-clip</w:t>
      </w:r>
    </w:p>
    <w:p>
      <w:pPr>
        <w:ind w:firstLine="560"/>
      </w:pPr>
      <w:r>
        <w:rPr>
          <w:rFonts w:hint="eastAsia"/>
        </w:rPr>
        <w:t>通过background-clip，可以设置对背景区域进行裁切，即改变背景区域的大小。</w:t>
      </w:r>
    </w:p>
    <w:p>
      <w:pPr>
        <w:ind w:firstLine="562"/>
        <w:rPr>
          <w:b/>
        </w:rPr>
      </w:pPr>
      <w:r>
        <w:rPr>
          <w:rFonts w:hint="eastAsia"/>
          <w:b/>
        </w:rPr>
        <w:t>其参数设置如下：</w:t>
      </w:r>
    </w:p>
    <w:p>
      <w:pPr>
        <w:ind w:firstLine="560"/>
      </w:pPr>
      <w:r>
        <w:rPr>
          <w:rFonts w:hint="eastAsia"/>
        </w:rPr>
        <w:t>border-box裁切边框以内为背景区域；</w:t>
      </w:r>
    </w:p>
    <w:p>
      <w:pPr>
        <w:ind w:firstLine="560"/>
      </w:pPr>
      <w:r>
        <w:rPr>
          <w:rFonts w:hint="eastAsia"/>
        </w:rPr>
        <w:t>padding-box裁切内边距以内为背景区域；</w:t>
      </w:r>
    </w:p>
    <w:p>
      <w:pPr>
        <w:ind w:firstLine="560"/>
      </w:pPr>
      <w:r>
        <w:rPr>
          <w:rFonts w:hint="eastAsia"/>
        </w:rPr>
        <w:t>content-box裁切内容区做为背景区域；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见代码示例03 背景-裁切background-clip.html</w:t>
      </w:r>
    </w:p>
    <w:p>
      <w:pPr>
        <w:ind w:firstLine="562"/>
        <w:rPr>
          <w:b/>
        </w:rPr>
      </w:pPr>
      <w:r>
        <w:rPr>
          <w:rFonts w:hint="eastAsia"/>
          <w:b/>
        </w:rPr>
        <w:t>4、多背景</w:t>
      </w:r>
    </w:p>
    <w:p>
      <w:pPr>
        <w:ind w:firstLine="560"/>
      </w:pPr>
      <w:r>
        <w:rPr>
          <w:rFonts w:hint="eastAsia"/>
        </w:rPr>
        <w:t>以逗号分隔可以设置多背景，可用于自适应布局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见代码示例04 背景-多背景.html</w:t>
      </w:r>
    </w:p>
    <w:p>
      <w:pPr>
        <w:pStyle w:val="3"/>
        <w:numPr>
          <w:ilvl w:val="1"/>
          <w:numId w:val="1"/>
        </w:numPr>
      </w:pPr>
      <w:bookmarkStart w:id="30" w:name="_Toc444804696"/>
      <w:r>
        <w:rPr>
          <w:rFonts w:hint="eastAsia"/>
        </w:rPr>
        <w:t>渐变</w:t>
      </w:r>
      <w:bookmarkEnd w:id="30"/>
    </w:p>
    <w:p>
      <w:pPr>
        <w:ind w:firstLine="560"/>
      </w:pPr>
      <w:r>
        <w:rPr>
          <w:rFonts w:hint="eastAsia"/>
        </w:rPr>
        <w:t>渐变是CSS3当中比较丰富多彩的一个特性，通过渐变我们可以实现许多炫丽的效果，有效的减少图片的使用数量，并且具有很强的适应性和可扩展性。</w:t>
      </w:r>
    </w:p>
    <w:p>
      <w:pPr>
        <w:pStyle w:val="4"/>
        <w:numPr>
          <w:ilvl w:val="2"/>
          <w:numId w:val="1"/>
        </w:numPr>
      </w:pPr>
      <w:bookmarkStart w:id="31" w:name="_Toc444804697"/>
      <w:r>
        <w:rPr>
          <w:rFonts w:hint="eastAsia"/>
        </w:rPr>
        <w:t>线性渐变</w:t>
      </w:r>
      <w:bookmarkEnd w:id="31"/>
    </w:p>
    <w:p>
      <w:pPr>
        <w:ind w:firstLine="560"/>
      </w:pPr>
      <w:r>
        <w:rPr>
          <w:rFonts w:hint="eastAsia"/>
        </w:rPr>
        <w:t>linear-gradient线性渐变指沿着某条直线朝一个方向产生渐变效果，如下图是从黄色渐变到绿色。</w:t>
      </w:r>
    </w:p>
    <w:p>
      <w:pPr>
        <w:ind w:firstLine="560"/>
        <w:rPr>
          <w:color w:val="999999"/>
        </w:rPr>
      </w:pPr>
      <w:r>
        <w:rPr>
          <w:rFonts w:hint="eastAsia"/>
          <w:color w:val="999999"/>
        </w:rPr>
        <w:drawing>
          <wp:inline distT="0" distB="0" distL="0" distR="0">
            <wp:extent cx="1847850" cy="7239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1、必要的元素：</w:t>
      </w:r>
    </w:p>
    <w:p>
      <w:pPr>
        <w:ind w:firstLine="560"/>
      </w:pPr>
      <w:r>
        <w:rPr>
          <w:rFonts w:hint="eastAsia"/>
        </w:rPr>
        <w:t>借助Photoshop总结得出线性渐变的必要元素</w:t>
      </w:r>
    </w:p>
    <w:p>
      <w:pPr>
        <w:ind w:firstLine="560"/>
      </w:pPr>
      <w:r>
        <w:rPr>
          <w:rFonts w:hint="eastAsia"/>
        </w:rPr>
        <w:t>a、方向</w:t>
      </w:r>
    </w:p>
    <w:p>
      <w:pPr>
        <w:ind w:firstLine="560"/>
      </w:pPr>
      <w:r>
        <w:rPr>
          <w:rFonts w:hint="eastAsia"/>
        </w:rPr>
        <w:t>b、起始色</w:t>
      </w:r>
    </w:p>
    <w:p>
      <w:pPr>
        <w:ind w:firstLine="560"/>
      </w:pPr>
      <w:r>
        <w:rPr>
          <w:rFonts w:hint="eastAsia"/>
        </w:rPr>
        <w:t>c、终止色</w:t>
      </w:r>
    </w:p>
    <w:p>
      <w:pPr>
        <w:ind w:firstLine="560"/>
      </w:pPr>
      <w:r>
        <w:rPr>
          <w:rFonts w:hint="eastAsia"/>
        </w:rPr>
        <w:t>d、渐变距离</w:t>
      </w:r>
    </w:p>
    <w:p>
      <w:pPr>
        <w:ind w:firstLine="562"/>
        <w:rPr>
          <w:b/>
        </w:rPr>
      </w:pPr>
      <w:r>
        <w:rPr>
          <w:rFonts w:hint="eastAsia"/>
          <w:b/>
        </w:rPr>
        <w:t>2、关于方向</w:t>
      </w:r>
    </w:p>
    <w:p>
      <w:pPr>
        <w:ind w:firstLine="560"/>
      </w:pPr>
      <w:r>
        <w:rPr>
          <w:rFonts w:hint="eastAsia"/>
        </w:rPr>
        <w:t>设置渐变方向，可以用关键字如to top、to right，也可以用角度（正负值均可）如45deg、-90deg等，当以角度做为参数时，可参照下图来使用，0deg从下往上，90deg从左向右，进而可以推算出180deg从上向下。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2495550" cy="2447925"/>
            <wp:effectExtent l="19050" t="0" r="0" b="0"/>
            <wp:docPr id="10" name="图片 10" descr="Image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 00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见代码示例01 渐变-线性渐变linear-gradient.html</w:t>
      </w:r>
    </w:p>
    <w:p>
      <w:pPr>
        <w:pStyle w:val="4"/>
        <w:numPr>
          <w:ilvl w:val="2"/>
          <w:numId w:val="1"/>
        </w:numPr>
      </w:pPr>
      <w:bookmarkStart w:id="32" w:name="_Toc444804698"/>
      <w:r>
        <w:rPr>
          <w:rFonts w:hint="eastAsia"/>
        </w:rPr>
        <w:t>径向渐变</w:t>
      </w:r>
      <w:bookmarkEnd w:id="32"/>
    </w:p>
    <w:p>
      <w:pPr>
        <w:ind w:firstLine="560"/>
      </w:pPr>
      <w:r>
        <w:rPr>
          <w:rFonts w:hint="eastAsia"/>
        </w:rPr>
        <w:t>radial-gradient径向渐变指从</w:t>
      </w:r>
      <w:r>
        <w:rPr>
          <w:rFonts w:hint="eastAsia"/>
          <w:color w:val="FF0000"/>
        </w:rPr>
        <w:t>一个中心点</w:t>
      </w:r>
      <w:r>
        <w:rPr>
          <w:rFonts w:hint="eastAsia"/>
        </w:rPr>
        <w:t>开始沿着</w:t>
      </w:r>
      <w:r>
        <w:rPr>
          <w:rFonts w:hint="eastAsia"/>
          <w:color w:val="FF0000"/>
        </w:rPr>
        <w:t>四周</w:t>
      </w:r>
      <w:r>
        <w:rPr>
          <w:rFonts w:hint="eastAsia"/>
        </w:rPr>
        <w:t>产生渐变效果</w:t>
      </w:r>
    </w:p>
    <w:p>
      <w:pPr>
        <w:ind w:firstLine="560"/>
        <w:rPr>
          <w:color w:val="999999"/>
        </w:rPr>
      </w:pPr>
      <w:r>
        <w:rPr>
          <w:rFonts w:hint="eastAsia"/>
          <w:color w:val="999999"/>
        </w:rPr>
        <w:drawing>
          <wp:inline distT="0" distB="0" distL="0" distR="0">
            <wp:extent cx="1924050" cy="19050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1、必要的元素：</w:t>
      </w:r>
    </w:p>
    <w:p>
      <w:pPr>
        <w:ind w:left="280" w:firstLine="560"/>
      </w:pPr>
      <w:r>
        <w:rPr>
          <w:rFonts w:hint="eastAsia"/>
        </w:rPr>
        <w:t xml:space="preserve">a) 辐射范围即圆半径 </w:t>
      </w:r>
    </w:p>
    <w:p>
      <w:pPr>
        <w:ind w:left="280" w:firstLine="560"/>
      </w:pPr>
      <w:r>
        <w:rPr>
          <w:rFonts w:hint="eastAsia"/>
        </w:rPr>
        <w:t>b) 中心点 即圆的中心</w:t>
      </w:r>
    </w:p>
    <w:p>
      <w:pPr>
        <w:ind w:left="280" w:firstLine="560"/>
      </w:pPr>
      <w:r>
        <w:rPr>
          <w:rFonts w:hint="eastAsia"/>
        </w:rPr>
        <w:t>c) 渐变起始色</w:t>
      </w:r>
    </w:p>
    <w:p>
      <w:pPr>
        <w:ind w:left="280" w:firstLine="560"/>
      </w:pPr>
      <w:r>
        <w:rPr>
          <w:rFonts w:hint="eastAsia"/>
        </w:rPr>
        <w:t>d) 渐变终止色</w:t>
      </w:r>
    </w:p>
    <w:p>
      <w:pPr>
        <w:ind w:left="280" w:firstLine="560"/>
      </w:pPr>
      <w:r>
        <w:rPr>
          <w:rFonts w:hint="eastAsia"/>
        </w:rPr>
        <w:t>e) 渐变范围</w:t>
      </w:r>
    </w:p>
    <w:p>
      <w:pPr>
        <w:ind w:firstLine="562"/>
        <w:rPr>
          <w:b/>
        </w:rPr>
      </w:pPr>
      <w:r>
        <w:rPr>
          <w:rFonts w:hint="eastAsia"/>
          <w:b/>
        </w:rPr>
        <w:t>2、关于中心点</w:t>
      </w:r>
    </w:p>
    <w:p>
      <w:pPr>
        <w:ind w:firstLine="560"/>
      </w:pPr>
      <w:r>
        <w:rPr>
          <w:rFonts w:hint="eastAsia"/>
        </w:rPr>
        <w:t>中心位置参照的是盒子的左上角，例如background-image: radial-gradient(120px at 0 0 yellow green)其圆心点为左上角，background-image: radial-gradient(120px at 0 100% yellow green)其圆心为左下角。</w:t>
      </w:r>
    </w:p>
    <w:p>
      <w:pPr>
        <w:ind w:firstLine="562"/>
        <w:rPr>
          <w:b/>
        </w:rPr>
      </w:pPr>
      <w:r>
        <w:rPr>
          <w:rFonts w:hint="eastAsia"/>
          <w:b/>
        </w:rPr>
        <w:t>3、关于辐射范围</w:t>
      </w:r>
    </w:p>
    <w:p>
      <w:pPr>
        <w:ind w:firstLine="560"/>
      </w:pPr>
      <w:r>
        <w:rPr>
          <w:rFonts w:hint="eastAsia"/>
        </w:rPr>
        <w:t>其半径可以不等，即可以是椭圆，如background-image: radial-gradient(120px 100px at 0 0 yellow green)会是一个椭圆形（横轴120px、纵轴100px）的渐变。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见代码示例02 渐变-径向渐变radial-gradient.html</w:t>
      </w:r>
    </w:p>
    <w:p>
      <w:pPr>
        <w:ind w:firstLine="562"/>
        <w:rPr>
          <w:b/>
        </w:rPr>
      </w:pPr>
      <w:r>
        <w:rPr>
          <w:rFonts w:hint="eastAsia"/>
          <w:b/>
        </w:rPr>
        <w:t>写在最后</w:t>
      </w:r>
    </w:p>
    <w:p>
      <w:pPr>
        <w:ind w:firstLine="560"/>
      </w:pPr>
      <w:r>
        <w:rPr>
          <w:rFonts w:hint="eastAsia"/>
        </w:rPr>
        <w:t>关于渐变不同浏览器有不同的版本，即语法格式不一样，我们以最新语法为准，可自行查找资料</w:t>
      </w:r>
      <w:r>
        <w:rPr>
          <w:rFonts w:hint="eastAsia"/>
          <w:color w:val="FF0000"/>
        </w:rPr>
        <w:t>了解即可。</w:t>
      </w:r>
    </w:p>
    <w:p>
      <w:pPr>
        <w:ind w:firstLine="560"/>
      </w:pPr>
      <w:r>
        <w:t>http://www.w3cplus.com/css3/new-css3-linear-gradient.html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33" w:name="_Toc444804699"/>
      <w:r>
        <w:rPr>
          <w:rFonts w:hint="eastAsia"/>
          <w:color w:val="FF0000"/>
        </w:rPr>
        <w:t>过渡</w:t>
      </w:r>
      <w:bookmarkEnd w:id="33"/>
    </w:p>
    <w:p>
      <w:pPr>
        <w:ind w:firstLine="560"/>
      </w:pPr>
      <w:r>
        <w:rPr>
          <w:rFonts w:hint="eastAsia"/>
        </w:rPr>
        <w:t>过渡是CSS3中具有颠覆性的特征之一，可以实现元素不同状态间的</w:t>
      </w:r>
      <w:r>
        <w:rPr>
          <w:rFonts w:hint="eastAsia"/>
          <w:color w:val="FF0000"/>
        </w:rPr>
        <w:t>平滑</w:t>
      </w:r>
      <w:r>
        <w:rPr>
          <w:rFonts w:hint="eastAsia"/>
        </w:rPr>
        <w:t>过渡（补间动画），经常用来制作动画效果。</w:t>
      </w:r>
    </w:p>
    <w:p>
      <w:pPr>
        <w:ind w:firstLine="560"/>
      </w:pPr>
      <w:r>
        <w:rPr>
          <w:rFonts w:hint="eastAsia"/>
        </w:rPr>
        <w:t>帧动画：通过一帧一帧的画面按照固定顺序和速度播放。如电影胶片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3952875" cy="2790825"/>
            <wp:effectExtent l="19050" t="0" r="9525" b="0"/>
            <wp:docPr id="12" name="图片 12" descr="u=2798096580,3521108987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=2798096580,3521108987&amp;fm=21&amp;gp=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补间动画：自动完成从起始状态到终止状态的的过渡。</w:t>
      </w:r>
    </w:p>
    <w:p>
      <w:pPr>
        <w:ind w:firstLine="560"/>
      </w:pPr>
      <w:r>
        <w:rPr>
          <w:rFonts w:hint="eastAsia"/>
        </w:rPr>
        <w:t>关于补间动画更多学习可查看</w:t>
      </w:r>
      <w:r>
        <w:t>http://mux.alimama.com/posts/1009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特点：当前元素只要有“属性”发生变化时，可以平滑的进行过渡，并不仅仅局限于hover状态。</w:t>
      </w:r>
    </w:p>
    <w:p>
      <w:pPr>
        <w:ind w:firstLine="560"/>
      </w:pPr>
      <w:r>
        <w:rPr>
          <w:rFonts w:hint="eastAsia"/>
        </w:rPr>
        <w:t>transition-property设置过渡属性</w:t>
      </w:r>
    </w:p>
    <w:p>
      <w:pPr>
        <w:ind w:firstLine="560"/>
      </w:pPr>
      <w:r>
        <w:rPr>
          <w:rFonts w:hint="eastAsia"/>
        </w:rPr>
        <w:t>transition-duration设置过渡时间</w:t>
      </w:r>
    </w:p>
    <w:p>
      <w:pPr>
        <w:ind w:firstLine="560"/>
      </w:pPr>
      <w:r>
        <w:rPr>
          <w:rFonts w:hint="eastAsia"/>
        </w:rPr>
        <w:t>transition-timing-function设置过渡速度</w:t>
      </w:r>
    </w:p>
    <w:p>
      <w:pPr>
        <w:ind w:firstLine="560"/>
      </w:pPr>
      <w:r>
        <w:rPr>
          <w:rFonts w:hint="eastAsia"/>
        </w:rPr>
        <w:t>transition-delay设置过渡延时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 xml:space="preserve">以上四属性重在理解 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34" w:name="_Toc444804700"/>
      <w:r>
        <w:rPr>
          <w:rFonts w:hint="eastAsia"/>
          <w:color w:val="FF0000"/>
        </w:rPr>
        <w:t>2D转换</w:t>
      </w:r>
      <w:bookmarkEnd w:id="34"/>
    </w:p>
    <w:p>
      <w:pPr>
        <w:ind w:firstLine="560"/>
      </w:pPr>
      <w:r>
        <w:rPr>
          <w:rFonts w:hint="eastAsia"/>
        </w:rPr>
        <w:t>转换是CSS3中具有颠覆性的特征之一，可以实现元素的位移、旋转、变形、缩放，甚至支持矩阵方式，配合即将学习的过渡和动画知识，可以取代大量之前只能靠Flash才可以实现的效果。</w:t>
      </w:r>
    </w:p>
    <w:p>
      <w:pPr>
        <w:ind w:firstLine="560"/>
      </w:pPr>
      <w:r>
        <w:rPr>
          <w:rFonts w:hint="eastAsia"/>
        </w:rPr>
        <w:t>1、移动 translate(x, y) 可以改变元素的位置，x、y可为负值；</w:t>
      </w:r>
    </w:p>
    <w:p>
      <w:pPr>
        <w:ind w:left="280" w:firstLine="560"/>
        <w:rPr>
          <w:color w:val="FF0000"/>
        </w:rPr>
      </w:pPr>
      <w:r>
        <w:rPr>
          <w:rFonts w:hint="eastAsia"/>
        </w:rPr>
        <w:t>a) 移动位置相当于自身</w:t>
      </w:r>
      <w:r>
        <w:rPr>
          <w:rFonts w:hint="eastAsia"/>
          <w:color w:val="FF0000"/>
        </w:rPr>
        <w:t>原来位置</w:t>
      </w:r>
    </w:p>
    <w:p>
      <w:pPr>
        <w:ind w:left="280" w:firstLine="560"/>
      </w:pPr>
      <w:r>
        <w:rPr>
          <w:rFonts w:hint="eastAsia"/>
        </w:rPr>
        <w:t>b)  y轴正方向朝下</w:t>
      </w:r>
    </w:p>
    <w:p>
      <w:pPr>
        <w:ind w:left="280" w:firstLine="560"/>
        <w:rPr>
          <w:color w:val="FF0000"/>
        </w:rPr>
      </w:pPr>
      <w:r>
        <w:rPr>
          <w:rFonts w:hint="eastAsia"/>
        </w:rPr>
        <w:t>c) 除了可以像素值，也可以是百分比，</w:t>
      </w:r>
      <w:r>
        <w:rPr>
          <w:rFonts w:hint="eastAsia"/>
          <w:color w:val="FF0000"/>
        </w:rPr>
        <w:t>相对于自身的宽度或高度</w:t>
      </w:r>
    </w:p>
    <w:p>
      <w:pPr>
        <w:ind w:firstLine="560"/>
      </w:pPr>
      <w:r>
        <w:rPr>
          <w:rFonts w:hint="eastAsia"/>
        </w:rPr>
        <w:t>2、缩放 scale(x, y) 可以对元素进行水平和垂直方向的缩放，x、y的取值可为小数；</w:t>
      </w:r>
    </w:p>
    <w:p>
      <w:pPr>
        <w:ind w:firstLine="560"/>
      </w:pPr>
      <w:r>
        <w:rPr>
          <w:rFonts w:hint="eastAsia"/>
        </w:rPr>
        <w:t>3、旋转 rotate(deg) 可以对元素进行旋转，正值为顺时针，</w:t>
      </w:r>
      <w:r>
        <w:rPr>
          <w:rFonts w:hint="eastAsia"/>
          <w:color w:val="FF0000"/>
        </w:rPr>
        <w:t>负值为逆时针</w:t>
      </w:r>
      <w:r>
        <w:rPr>
          <w:rFonts w:hint="eastAsia"/>
        </w:rPr>
        <w:t>；</w:t>
      </w:r>
    </w:p>
    <w:p>
      <w:pPr>
        <w:ind w:left="280" w:firstLine="560"/>
      </w:pPr>
      <w:r>
        <w:rPr>
          <w:rFonts w:hint="eastAsia"/>
        </w:rPr>
        <w:t>a) 当元素旋转以后，坐标轴也跟着发生的转变</w:t>
      </w:r>
    </w:p>
    <w:p>
      <w:pPr>
        <w:ind w:left="280" w:firstLine="560"/>
      </w:pPr>
      <w:r>
        <w:rPr>
          <w:rFonts w:hint="eastAsia"/>
        </w:rPr>
        <w:t>b) 调整顺序可以解决，把旋转放到最后</w:t>
      </w:r>
    </w:p>
    <w:p>
      <w:pPr>
        <w:ind w:firstLine="560"/>
      </w:pPr>
      <w:r>
        <w:rPr>
          <w:rFonts w:hint="eastAsia"/>
        </w:rPr>
        <w:t>4、倾斜 skew(deg, deg) 可以使元素按一定的角度进行倾斜，可为负值，第二个参数不写默认为0。</w:t>
      </w:r>
    </w:p>
    <w:p>
      <w:pPr>
        <w:ind w:firstLine="560"/>
      </w:pPr>
      <w:r>
        <w:rPr>
          <w:rFonts w:hint="eastAsia"/>
        </w:rPr>
        <w:t>5、</w:t>
      </w:r>
      <w:r>
        <w:rPr>
          <w:rFonts w:hint="eastAsia"/>
          <w:color w:val="00CCFF"/>
        </w:rPr>
        <w:t>矩阵matrix() 把所有的2D转换组合到一起，需要6个参数。</w:t>
      </w:r>
    </w:p>
    <w:p>
      <w:pPr>
        <w:ind w:firstLine="560"/>
      </w:pPr>
      <w:r>
        <w:rPr>
          <w:rFonts w:hint="eastAsia"/>
        </w:rPr>
        <w:t>transform-origin可以调整元素转换的原点，但是对于transform: translate(x，y) 没有影响。</w:t>
      </w:r>
    </w:p>
    <w:p>
      <w:pPr>
        <w:ind w:firstLine="560"/>
      </w:pPr>
      <w:r>
        <w:rPr>
          <w:rFonts w:hint="eastAsia"/>
        </w:rPr>
        <w:t>我们可以同时使用多个转换，其格式为：transform: translate() rotate() scale() ...等，其顺序会影转换的效果。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35" w:name="_Toc444804701"/>
      <w:bookmarkStart w:id="36" w:name="_Toc440920678"/>
      <w:r>
        <w:rPr>
          <w:rFonts w:hint="eastAsia"/>
          <w:color w:val="FF0000"/>
        </w:rPr>
        <w:t>3D转换</w:t>
      </w:r>
      <w:bookmarkEnd w:id="35"/>
      <w:bookmarkEnd w:id="36"/>
    </w:p>
    <w:p>
      <w:pPr>
        <w:ind w:firstLine="562"/>
        <w:rPr>
          <w:b/>
        </w:rPr>
      </w:pPr>
      <w:r>
        <w:rPr>
          <w:rFonts w:hint="eastAsia"/>
          <w:b/>
        </w:rPr>
        <w:t>1、3D坐标轴</w:t>
      </w:r>
    </w:p>
    <w:p>
      <w:pPr>
        <w:ind w:firstLine="560"/>
      </w:pPr>
      <w:r>
        <w:rPr>
          <w:rFonts w:hint="eastAsia"/>
        </w:rPr>
        <w:t>用X、Y、Z分别表示空间的3个维度，三条轴互相垂直。如下图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3105150" cy="3409950"/>
            <wp:effectExtent l="19050" t="0" r="0" b="0"/>
            <wp:docPr id="13" name="图片 13" descr="3d_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d_axe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2、透视（perspective）</w:t>
      </w:r>
    </w:p>
    <w:p>
      <w:pPr>
        <w:ind w:firstLine="560"/>
      </w:pPr>
      <w:r>
        <w:rPr>
          <w:rFonts w:hint="eastAsia"/>
        </w:rPr>
        <w:t>电脑显示屏是一个2D平面，图像之所以具有立体感（3D效果），其实只是一种视觉呈现 ，通过</w:t>
      </w:r>
      <w:r>
        <w:rPr>
          <w:rFonts w:hint="eastAsia"/>
          <w:color w:val="FF0000"/>
        </w:rPr>
        <w:t>透视</w:t>
      </w:r>
      <w:r>
        <w:rPr>
          <w:rFonts w:hint="eastAsia"/>
        </w:rPr>
        <w:t>可以实现此目的。</w:t>
      </w:r>
    </w:p>
    <w:p>
      <w:pPr>
        <w:ind w:firstLine="560"/>
        <w:rPr>
          <w:color w:val="FF0000"/>
        </w:rPr>
      </w:pPr>
      <w:r>
        <w:rPr>
          <w:rFonts w:hint="eastAsia"/>
        </w:rPr>
        <w:t>透视可以将一个2D平面，在转换的过程当中，呈现3D效果。</w:t>
      </w:r>
      <w:r>
        <w:rPr>
          <w:rFonts w:hint="eastAsia"/>
          <w:color w:val="FF0000"/>
        </w:rPr>
        <w:t>（没有perspective，便“没有”Z轴）</w:t>
      </w:r>
    </w:p>
    <w:p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并非任何情况下需要透视效果</w:t>
      </w:r>
    </w:p>
    <w:p>
      <w:pPr>
        <w:ind w:firstLine="562"/>
        <w:rPr>
          <w:b/>
        </w:rPr>
      </w:pPr>
      <w:r>
        <w:rPr>
          <w:rFonts w:hint="eastAsia"/>
          <w:b/>
        </w:rPr>
        <w:t>3、perspective有两种写法</w:t>
      </w:r>
    </w:p>
    <w:p>
      <w:pPr>
        <w:ind w:firstLine="560"/>
      </w:pPr>
      <w:r>
        <w:rPr>
          <w:rFonts w:hint="eastAsia"/>
        </w:rPr>
        <w:t>a) 作为一个属性，设置给父元素，作用于所有3D转换的子元素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 xml:space="preserve"> b) 作为transform属性的一个值，做用于元素自身 </w:t>
      </w:r>
    </w:p>
    <w:p>
      <w:pPr>
        <w:ind w:firstLine="562"/>
        <w:rPr>
          <w:b/>
        </w:rPr>
      </w:pPr>
      <w:r>
        <w:rPr>
          <w:rFonts w:hint="eastAsia"/>
          <w:b/>
        </w:rPr>
        <w:t>4、左手坐标系</w:t>
      </w:r>
    </w:p>
    <w:p>
      <w:pPr>
        <w:ind w:firstLine="560"/>
      </w:pPr>
      <w:r>
        <w:t>伸出左手，让拇指和食指成</w:t>
      </w:r>
      <w:r>
        <w:rPr>
          <w:rFonts w:hint="eastAsia"/>
        </w:rPr>
        <w:t>“L”</w:t>
      </w:r>
      <w:r>
        <w:t>形，大拇指向右，食指向上</w:t>
      </w:r>
      <w:r>
        <w:rPr>
          <w:rFonts w:hint="eastAsia"/>
        </w:rPr>
        <w:t>，</w:t>
      </w:r>
      <w:r>
        <w:t>中指指向前方。</w:t>
      </w:r>
      <w:r>
        <w:rPr>
          <w:rFonts w:hint="eastAsia"/>
        </w:rPr>
        <w:t>这样</w:t>
      </w:r>
      <w:r>
        <w:t>我们就建立了一个左手坐标系，拇指、食指和</w:t>
      </w:r>
      <w:r>
        <w:rPr>
          <w:rFonts w:hint="eastAsia"/>
        </w:rPr>
        <w:t>中</w:t>
      </w:r>
      <w:r>
        <w:t>指分别代表</w:t>
      </w:r>
      <w:r>
        <w:rPr>
          <w:rFonts w:hint="eastAsia"/>
        </w:rPr>
        <w:t>X、Y、Z</w:t>
      </w:r>
      <w:r>
        <w:t>轴的正方向。</w:t>
      </w:r>
      <w:r>
        <w:rPr>
          <w:rFonts w:hint="eastAsia"/>
        </w:rPr>
        <w:t>如下图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3228975" cy="3028950"/>
            <wp:effectExtent l="19050" t="0" r="9525" b="0"/>
            <wp:docPr id="14" name="图片 14" descr="Fna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nauam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5、左手法则</w:t>
      </w:r>
    </w:p>
    <w:p>
      <w:pPr>
        <w:ind w:firstLine="560"/>
      </w:pPr>
      <w:r>
        <w:t>左手握住旋转轴，竖起拇指指向旋转轴正方向，</w:t>
      </w:r>
      <w:r>
        <w:rPr>
          <w:color w:val="FF0000"/>
        </w:rPr>
        <w:t>正向</w:t>
      </w:r>
      <w:r>
        <w:rPr>
          <w:rFonts w:hint="eastAsia"/>
          <w:color w:val="FF0000"/>
        </w:rPr>
        <w:t>就是</w:t>
      </w:r>
      <w:r>
        <w:rPr>
          <w:color w:val="FF0000"/>
        </w:rPr>
        <w:t>其余手指卷曲的方向</w:t>
      </w:r>
      <w:r>
        <w:rPr>
          <w:rFonts w:hint="eastAsia"/>
        </w:rPr>
        <w:t>。</w:t>
      </w:r>
    </w:p>
    <w:p>
      <w:pPr>
        <w:ind w:firstLine="562"/>
        <w:rPr>
          <w:b/>
        </w:rPr>
      </w:pPr>
      <w:r>
        <w:rPr>
          <w:rFonts w:hint="eastAsia"/>
          <w:b/>
        </w:rPr>
        <w:t>6、理解透视距离</w:t>
      </w:r>
    </w:p>
    <w:p>
      <w:pPr>
        <w:ind w:firstLine="566" w:firstLineChars="202"/>
      </w:pPr>
      <w:r>
        <w:rPr>
          <w:rFonts w:hint="eastAsia"/>
        </w:rPr>
        <w:drawing>
          <wp:inline distT="0" distB="0" distL="0" distR="0">
            <wp:extent cx="3781425" cy="3781425"/>
            <wp:effectExtent l="0" t="0" r="0" b="0"/>
            <wp:docPr id="15" name="图片 15" descr="perspective_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perspective_distanc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6" w:firstLineChars="202"/>
        <w:rPr>
          <w:color w:val="FF0000"/>
        </w:rPr>
      </w:pPr>
      <w:r>
        <w:rPr>
          <w:rFonts w:hint="eastAsia"/>
          <w:color w:val="FF0000"/>
        </w:rPr>
        <w:t>透视会产生“近大远小”的效果</w:t>
      </w:r>
    </w:p>
    <w:p>
      <w:pPr>
        <w:ind w:firstLine="562"/>
        <w:rPr>
          <w:b/>
        </w:rPr>
      </w:pPr>
      <w:r>
        <w:rPr>
          <w:rFonts w:hint="eastAsia"/>
          <w:b/>
        </w:rPr>
        <w:t>7、3D呈现（transform-style）</w:t>
      </w:r>
    </w:p>
    <w:p>
      <w:pPr>
        <w:ind w:firstLine="560"/>
      </w:pPr>
      <w:r>
        <w:rPr>
          <w:rFonts w:hint="eastAsia"/>
        </w:rPr>
        <w:t>设置</w:t>
      </w:r>
      <w:r>
        <w:rPr>
          <w:rFonts w:hint="eastAsia"/>
          <w:color w:val="FF0000"/>
        </w:rPr>
        <w:t>内嵌的元素</w:t>
      </w:r>
      <w:r>
        <w:rPr>
          <w:rFonts w:hint="eastAsia"/>
        </w:rPr>
        <w:t>在 3D 空间如何呈现，这些子元素必须为</w:t>
      </w:r>
      <w:r>
        <w:rPr>
          <w:rFonts w:hint="eastAsia"/>
          <w:color w:val="FF0000"/>
        </w:rPr>
        <w:t>变形</w:t>
      </w:r>
      <w:r>
        <w:rPr>
          <w:rFonts w:hint="eastAsia"/>
        </w:rPr>
        <w:t>原素。</w:t>
      </w:r>
    </w:p>
    <w:p>
      <w:pPr>
        <w:ind w:firstLine="560"/>
      </w:pPr>
      <w:r>
        <w:rPr>
          <w:rFonts w:hint="eastAsia"/>
        </w:rPr>
        <w:t>flat：所有子元素在 2D 平面呈现</w:t>
      </w:r>
    </w:p>
    <w:p>
      <w:pPr>
        <w:ind w:firstLine="560"/>
      </w:pPr>
      <w:r>
        <w:rPr>
          <w:rFonts w:hint="eastAsia"/>
        </w:rPr>
        <w:t>preserve-3d：保留3D空间</w:t>
      </w:r>
    </w:p>
    <w:p>
      <w:pPr>
        <w:ind w:firstLine="562"/>
        <w:rPr>
          <w:b/>
        </w:rPr>
      </w:pPr>
      <w:r>
        <w:rPr>
          <w:rFonts w:hint="eastAsia"/>
          <w:b/>
        </w:rPr>
        <w:t>8、backface-visibility</w:t>
      </w:r>
    </w:p>
    <w:p>
      <w:pPr>
        <w:ind w:firstLine="560"/>
      </w:pPr>
      <w:r>
        <w:rPr>
          <w:rFonts w:hint="eastAsia"/>
        </w:rPr>
        <w:t>设置元素背面是否可见</w:t>
      </w:r>
    </w:p>
    <w:p>
      <w:pPr>
        <w:ind w:firstLine="420" w:firstLineChars="0"/>
        <w:rPr>
          <w:b/>
        </w:rPr>
      </w:pPr>
      <w:r>
        <w:rPr>
          <w:rFonts w:hint="eastAsia"/>
          <w:b/>
        </w:rPr>
        <w:t>参考文档</w:t>
      </w:r>
    </w:p>
    <w:p>
      <w:pPr>
        <w:ind w:firstLine="420" w:firstLineChars="0"/>
      </w:pPr>
      <w:r>
        <w:t>http://isux.tencent.com/css3/index.html?transform</w:t>
      </w:r>
    </w:p>
    <w:p>
      <w:pPr>
        <w:ind w:firstLine="420" w:firstLineChars="0"/>
        <w:rPr>
          <w:b/>
        </w:rPr>
      </w:pPr>
      <w:r>
        <w:rPr>
          <w:rFonts w:hint="eastAsia"/>
          <w:b/>
        </w:rPr>
        <w:t>CSS3动画库</w:t>
      </w:r>
    </w:p>
    <w:p>
      <w:pPr>
        <w:ind w:firstLine="420" w:firstLineChars="0"/>
      </w:pPr>
      <w:r>
        <w:rPr>
          <w:rFonts w:hint="eastAsia"/>
        </w:rPr>
        <w:t>animate.css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37" w:name="_Toc444804702"/>
      <w:bookmarkStart w:id="38" w:name="_Toc440920679"/>
      <w:r>
        <w:rPr>
          <w:rFonts w:hint="eastAsia"/>
          <w:color w:val="FF0000"/>
        </w:rPr>
        <w:t>动画</w:t>
      </w:r>
      <w:bookmarkEnd w:id="37"/>
      <w:bookmarkEnd w:id="38"/>
    </w:p>
    <w:p>
      <w:pPr>
        <w:ind w:firstLine="560"/>
      </w:pPr>
      <w:r>
        <w:rPr>
          <w:rFonts w:hint="eastAsia"/>
        </w:rPr>
        <w:t>动画是CSS3中具有颠覆性的特征之一，可通过设置</w:t>
      </w:r>
      <w:r>
        <w:rPr>
          <w:rFonts w:hint="eastAsia"/>
          <w:color w:val="FF0000"/>
        </w:rPr>
        <w:t>多个节点</w:t>
      </w:r>
      <w:r>
        <w:rPr>
          <w:rFonts w:hint="eastAsia"/>
        </w:rPr>
        <w:t>来精确控制一个或一组动画，常用来实现</w:t>
      </w:r>
      <w:r>
        <w:rPr>
          <w:rFonts w:hint="eastAsia"/>
          <w:color w:val="FF0000"/>
        </w:rPr>
        <w:t>复杂</w:t>
      </w:r>
      <w:r>
        <w:rPr>
          <w:rFonts w:hint="eastAsia"/>
        </w:rPr>
        <w:t>的动画效果。</w:t>
      </w:r>
    </w:p>
    <w:p>
      <w:pPr>
        <w:ind w:firstLine="562"/>
        <w:rPr>
          <w:b/>
        </w:rPr>
      </w:pPr>
      <w:r>
        <w:rPr>
          <w:rFonts w:hint="eastAsia"/>
          <w:b/>
        </w:rPr>
        <w:t>1、必要元素：</w:t>
      </w:r>
    </w:p>
    <w:p>
      <w:pPr>
        <w:ind w:firstLine="560"/>
      </w:pPr>
      <w:r>
        <w:rPr>
          <w:rFonts w:hint="eastAsia"/>
        </w:rPr>
        <w:t>a、通过@keyframes指定动画序列；</w:t>
      </w:r>
    </w:p>
    <w:p>
      <w:pPr>
        <w:ind w:firstLine="560"/>
      </w:pPr>
      <w:r>
        <w:rPr>
          <w:rFonts w:hint="eastAsia"/>
        </w:rPr>
        <w:t>b、通过百分比将动画序列分割成多个节点；</w:t>
      </w:r>
    </w:p>
    <w:p>
      <w:pPr>
        <w:ind w:firstLine="560"/>
      </w:pPr>
      <w:r>
        <w:rPr>
          <w:rFonts w:hint="eastAsia"/>
        </w:rPr>
        <w:t>c、在各节点中分别定义各属性</w:t>
      </w:r>
    </w:p>
    <w:p>
      <w:pPr>
        <w:ind w:firstLine="560"/>
      </w:pPr>
      <w:r>
        <w:rPr>
          <w:rFonts w:hint="eastAsia"/>
        </w:rPr>
        <w:t>d、通过animation将动画应用于相应元素；</w:t>
      </w:r>
    </w:p>
    <w:p>
      <w:pPr>
        <w:ind w:firstLine="562"/>
        <w:rPr>
          <w:b/>
        </w:rPr>
      </w:pPr>
      <w:r>
        <w:rPr>
          <w:rFonts w:hint="eastAsia"/>
          <w:b/>
        </w:rPr>
        <w:t>2、关键属性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a、animation-name设置动画序列名称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b、animation-duration动画持续时间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c、animation-delay动画延时时间</w:t>
      </w:r>
    </w:p>
    <w:p>
      <w:pPr>
        <w:ind w:firstLine="560"/>
      </w:pPr>
      <w:r>
        <w:rPr>
          <w:rFonts w:hint="eastAsia"/>
        </w:rPr>
        <w:t>d、animation-timing-function动画执行速度，linear、ease等</w:t>
      </w:r>
    </w:p>
    <w:p>
      <w:pPr>
        <w:ind w:firstLine="560"/>
      </w:pPr>
      <w:r>
        <w:rPr>
          <w:rFonts w:hint="eastAsia"/>
        </w:rPr>
        <w:t>e、animation-play-state动画播放状态，running、paused等</w:t>
      </w:r>
    </w:p>
    <w:p>
      <w:pPr>
        <w:ind w:firstLine="560"/>
      </w:pPr>
      <w:r>
        <w:rPr>
          <w:rFonts w:hint="eastAsia"/>
        </w:rPr>
        <w:t>f、animation-direction动画逆播，alternate等</w:t>
      </w:r>
    </w:p>
    <w:p>
      <w:pPr>
        <w:ind w:firstLine="560"/>
      </w:pPr>
      <w:r>
        <w:rPr>
          <w:rFonts w:hint="eastAsia"/>
        </w:rPr>
        <w:t>g、animation-fill-mode动画执行完毕后状态，forwards、backwards等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h、animation-iteration-count动画执行次数，inifinate等</w:t>
      </w:r>
    </w:p>
    <w:p>
      <w:pPr>
        <w:ind w:firstLine="560"/>
      </w:pPr>
      <w:r>
        <w:rPr>
          <w:rFonts w:hint="eastAsia"/>
        </w:rPr>
        <w:t>i、steps(60) 表示动画分成60步完成</w:t>
      </w:r>
    </w:p>
    <w:p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参数值的顺序：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关于几个值，除了名字，动画时间，延时有严格顺序要求其它随意</w:t>
      </w:r>
    </w:p>
    <w:p>
      <w:pPr>
        <w:pStyle w:val="3"/>
        <w:numPr>
          <w:ilvl w:val="1"/>
          <w:numId w:val="1"/>
        </w:numPr>
        <w:rPr>
          <w:color w:val="FFFF00"/>
        </w:rPr>
      </w:pPr>
      <w:bookmarkStart w:id="39" w:name="_Toc440920680"/>
      <w:bookmarkStart w:id="40" w:name="_Toc444804703"/>
      <w:r>
        <w:rPr>
          <w:rFonts w:hint="eastAsia"/>
          <w:color w:val="FFFF00"/>
        </w:rPr>
        <w:t>伸缩布局</w:t>
      </w:r>
      <w:bookmarkEnd w:id="39"/>
      <w:bookmarkEnd w:id="40"/>
    </w:p>
    <w:p>
      <w:pPr>
        <w:ind w:firstLine="560"/>
      </w:pPr>
      <w:r>
        <w:rPr>
          <w:rFonts w:hint="eastAsia"/>
        </w:rPr>
        <w:t>CSS3在布局方面做了非常大的改进，使得我们对</w:t>
      </w:r>
      <w:r>
        <w:rPr>
          <w:rFonts w:hint="eastAsia"/>
          <w:color w:val="FF0000"/>
        </w:rPr>
        <w:t>块级元素</w:t>
      </w:r>
      <w:r>
        <w:rPr>
          <w:rFonts w:hint="eastAsia"/>
        </w:rPr>
        <w:t>的布局排列变得十分灵活，适应性非常强，其强大的伸缩性，在响应式开中可以发挥极大的作用。</w:t>
      </w:r>
    </w:p>
    <w:p>
      <w:pPr>
        <w:ind w:firstLine="560"/>
      </w:pPr>
      <w:r>
        <w:rPr>
          <w:rFonts w:hint="eastAsia"/>
        </w:rPr>
        <w:t>如下图，学习新的概念：</w:t>
      </w:r>
    </w:p>
    <w:p>
      <w:pPr>
        <w:ind w:firstLine="560"/>
      </w:pPr>
      <w:r>
        <w:rPr>
          <w:rFonts w:hint="eastAsia"/>
        </w:rPr>
        <w:t>主轴：</w:t>
      </w:r>
      <w:r>
        <w:t>Flex容器的主轴主要用来配置Flex项目</w:t>
      </w:r>
      <w:r>
        <w:rPr>
          <w:rFonts w:hint="eastAsia"/>
        </w:rPr>
        <w:t>，默认是水平方向</w:t>
      </w:r>
    </w:p>
    <w:p>
      <w:pPr>
        <w:ind w:firstLine="560"/>
      </w:pPr>
      <w:r>
        <w:rPr>
          <w:rFonts w:hint="eastAsia"/>
        </w:rPr>
        <w:t>侧轴：</w:t>
      </w:r>
      <w:r>
        <w:t>与主轴垂直的轴称作侧轴</w:t>
      </w:r>
      <w:r>
        <w:rPr>
          <w:rFonts w:hint="eastAsia"/>
        </w:rPr>
        <w:t>，默认是垂直方向的</w:t>
      </w:r>
    </w:p>
    <w:p>
      <w:pPr>
        <w:ind w:firstLine="560"/>
      </w:pPr>
      <w:r>
        <w:rPr>
          <w:rFonts w:hint="eastAsia"/>
        </w:rPr>
        <w:t>方向：默认主轴</w:t>
      </w:r>
      <w:r>
        <w:rPr>
          <w:rFonts w:hint="eastAsia"/>
          <w:color w:val="FF0000"/>
        </w:rPr>
        <w:t>从左向右</w:t>
      </w:r>
      <w:r>
        <w:rPr>
          <w:rFonts w:hint="eastAsia"/>
        </w:rPr>
        <w:t>，侧轴默认</w:t>
      </w:r>
      <w:r>
        <w:rPr>
          <w:rFonts w:hint="eastAsia"/>
          <w:color w:val="FF0000"/>
        </w:rPr>
        <w:t>从上到下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主轴和侧轴并不是固定不变的，通过flex-direction可以互换。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486400" cy="2457450"/>
            <wp:effectExtent l="19050" t="0" r="0" b="0"/>
            <wp:docPr id="16" name="图片 16" descr="TB2qVpodVXXXXXLXpXXXXXXXXXX_!!2406102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B2qVpodVXXXXXLXpXXXXXXXXXX_!!240610257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1、必要元素：</w:t>
      </w:r>
    </w:p>
    <w:p>
      <w:pPr>
        <w:ind w:firstLine="560"/>
      </w:pPr>
      <w:r>
        <w:rPr>
          <w:rFonts w:hint="eastAsia"/>
        </w:rPr>
        <w:t>a、指定一个盒子为伸缩盒子 display: flex</w:t>
      </w:r>
    </w:p>
    <w:p>
      <w:pPr>
        <w:ind w:firstLine="560"/>
      </w:pPr>
      <w:r>
        <w:rPr>
          <w:rFonts w:hint="eastAsia"/>
        </w:rPr>
        <w:t>b、设置属性来调整此盒的子元素的布局方式 例如 flex-direction</w:t>
      </w:r>
    </w:p>
    <w:p>
      <w:pPr>
        <w:ind w:firstLine="560"/>
      </w:pPr>
      <w:r>
        <w:rPr>
          <w:rFonts w:hint="eastAsia"/>
        </w:rPr>
        <w:t>c、明确主侧轴及方向</w:t>
      </w:r>
    </w:p>
    <w:p>
      <w:pPr>
        <w:ind w:firstLine="560"/>
      </w:pPr>
      <w:r>
        <w:rPr>
          <w:rFonts w:hint="eastAsia"/>
        </w:rPr>
        <w:t>d、可互换主侧轴，也可改变方向</w:t>
      </w:r>
    </w:p>
    <w:p>
      <w:pPr>
        <w:ind w:firstLine="562"/>
        <w:rPr>
          <w:b/>
        </w:rPr>
      </w:pPr>
      <w:r>
        <w:rPr>
          <w:rFonts w:hint="eastAsia"/>
          <w:b/>
        </w:rPr>
        <w:t>2、各属性详解</w:t>
      </w:r>
    </w:p>
    <w:p>
      <w:pPr>
        <w:ind w:firstLine="560"/>
        <w:rPr>
          <w:rFonts w:ascii="宋体" w:hAnsi="宋体"/>
          <w:color w:val="000000"/>
          <w:szCs w:val="28"/>
          <w:shd w:val="clear" w:color="auto" w:fill="FFFFFF"/>
        </w:rPr>
      </w:pPr>
      <w:r>
        <w:rPr>
          <w:rFonts w:hint="eastAsia"/>
        </w:rPr>
        <w:t>a、flex-direction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调整主轴方向（默认为水平方向）</w:t>
      </w:r>
    </w:p>
    <w:p>
      <w:pPr>
        <w:ind w:firstLine="560"/>
        <w:rPr>
          <w:rFonts w:ascii="宋体" w:hAnsi="宋体"/>
          <w:color w:val="FF0000"/>
          <w:szCs w:val="28"/>
          <w:shd w:val="clear" w:color="auto" w:fill="FFFFFF"/>
        </w:rPr>
      </w:pPr>
      <w:r>
        <w:rPr>
          <w:rFonts w:hint="eastAsia"/>
          <w:color w:val="FF0000"/>
        </w:rPr>
        <w:t>b、justify-content</w:t>
      </w:r>
      <w:r>
        <w:rPr>
          <w:rFonts w:hint="eastAsia" w:ascii="宋体" w:hAnsi="宋体"/>
          <w:color w:val="FF0000"/>
          <w:szCs w:val="28"/>
          <w:shd w:val="clear" w:color="auto" w:fill="FFFFFF"/>
        </w:rPr>
        <w:t>调整主轴对齐</w:t>
      </w:r>
    </w:p>
    <w:p>
      <w:pPr>
        <w:ind w:firstLine="560"/>
        <w:rPr>
          <w:rFonts w:ascii="宋体" w:hAnsi="宋体"/>
          <w:color w:val="FF0000"/>
          <w:szCs w:val="28"/>
          <w:shd w:val="clear" w:color="auto" w:fill="FFFFFF"/>
        </w:rPr>
      </w:pPr>
      <w:r>
        <w:rPr>
          <w:rFonts w:hint="eastAsia"/>
          <w:color w:val="FF0000"/>
        </w:rPr>
        <w:t>c、align-items</w:t>
      </w:r>
      <w:r>
        <w:rPr>
          <w:rFonts w:hint="eastAsia" w:ascii="宋体" w:hAnsi="宋体"/>
          <w:color w:val="FF0000"/>
          <w:szCs w:val="28"/>
          <w:shd w:val="clear" w:color="auto" w:fill="FFFFFF"/>
        </w:rPr>
        <w:t>调整侧轴对齐</w:t>
      </w:r>
    </w:p>
    <w:p>
      <w:pPr>
        <w:ind w:firstLine="560"/>
      </w:pPr>
      <w:r>
        <w:rPr>
          <w:rFonts w:hint="eastAsia"/>
        </w:rPr>
        <w:t>d、flex-wrap控制是否换行</w:t>
      </w:r>
    </w:p>
    <w:p>
      <w:pPr>
        <w:ind w:firstLine="560"/>
        <w:rPr>
          <w:color w:val="00CCFF"/>
        </w:rPr>
      </w:pPr>
      <w:r>
        <w:rPr>
          <w:rFonts w:hint="eastAsia"/>
          <w:color w:val="00CCFF"/>
        </w:rPr>
        <w:t>e、align-content堆栈（由flex-wrap产生的独立行）对齐</w:t>
      </w:r>
    </w:p>
    <w:p>
      <w:pPr>
        <w:ind w:firstLine="560"/>
      </w:pPr>
      <w:r>
        <w:rPr>
          <w:rFonts w:hint="eastAsia"/>
        </w:rPr>
        <w:t>f、flex-flow是flex-direction、flex-wrap的简写形式</w:t>
      </w:r>
    </w:p>
    <w:p>
      <w:pPr>
        <w:ind w:firstLine="560"/>
      </w:pPr>
      <w:r>
        <w:rPr>
          <w:rFonts w:hint="eastAsia"/>
        </w:rPr>
        <w:t>g、flex子项目在</w:t>
      </w:r>
      <w:r>
        <w:rPr>
          <w:rFonts w:hint="eastAsia"/>
          <w:color w:val="FF0000"/>
        </w:rPr>
        <w:t>主轴</w:t>
      </w:r>
      <w:r>
        <w:rPr>
          <w:rFonts w:hint="eastAsia"/>
        </w:rPr>
        <w:t>的缩放比例，</w:t>
      </w:r>
      <w:r>
        <w:rPr>
          <w:rFonts w:hint="eastAsia"/>
          <w:color w:val="FF0000"/>
        </w:rPr>
        <w:t>不指定flex属性，则不参与伸缩分配</w:t>
      </w:r>
    </w:p>
    <w:p>
      <w:pPr>
        <w:ind w:firstLine="560"/>
        <w:rPr>
          <w:color w:val="00CCFF"/>
        </w:rPr>
      </w:pPr>
      <w:r>
        <w:rPr>
          <w:rFonts w:hint="eastAsia"/>
          <w:color w:val="00CCFF"/>
        </w:rPr>
        <w:t>h、order控制子项目的排列顺序，正序方式排序，从小到大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此知识点重在理解，要明确找出主轴、侧轴、方向，各属性对应的属性值可参考示例源码</w:t>
      </w:r>
    </w:p>
    <w:p>
      <w:pPr>
        <w:pStyle w:val="3"/>
        <w:numPr>
          <w:ilvl w:val="1"/>
          <w:numId w:val="1"/>
        </w:numPr>
      </w:pPr>
      <w:bookmarkStart w:id="41" w:name="_Toc444804704"/>
      <w:bookmarkStart w:id="42" w:name="_Toc440920681"/>
      <w:r>
        <w:rPr>
          <w:rFonts w:hint="eastAsia"/>
        </w:rPr>
        <w:t>多列布局</w:t>
      </w:r>
      <w:bookmarkEnd w:id="41"/>
      <w:bookmarkEnd w:id="42"/>
    </w:p>
    <w:p>
      <w:pPr>
        <w:ind w:firstLine="560"/>
      </w:pPr>
      <w:r>
        <w:rPr>
          <w:rFonts w:hint="eastAsia"/>
        </w:rPr>
        <w:t>类似报纸或杂志中的排版方式，上要用以控制大篇幅文本。</w:t>
      </w:r>
    </w:p>
    <w:p>
      <w:pPr>
        <w:ind w:firstLine="560"/>
      </w:pPr>
      <w:r>
        <w:rPr>
          <w:rFonts w:hint="eastAsia"/>
        </w:rPr>
        <w:t>了解即可，实际意义不大。</w:t>
      </w:r>
    </w:p>
    <w:p>
      <w:pPr>
        <w:pStyle w:val="2"/>
      </w:pPr>
      <w:bookmarkStart w:id="43" w:name="_Toc440920682"/>
      <w:bookmarkStart w:id="44" w:name="_Toc444804705"/>
      <w:r>
        <w:rPr>
          <w:rFonts w:hint="eastAsia"/>
        </w:rPr>
        <w:t>Web</w:t>
      </w:r>
      <w:r>
        <w:rPr>
          <w:rFonts w:hint="eastAsia" w:ascii="黑体" w:hAnsi="黑体" w:eastAsia="黑体"/>
        </w:rPr>
        <w:t>字体</w:t>
      </w:r>
      <w:bookmarkEnd w:id="43"/>
      <w:bookmarkEnd w:id="44"/>
    </w:p>
    <w:p>
      <w:pPr>
        <w:ind w:firstLine="560"/>
      </w:pPr>
      <w:r>
        <w:rPr>
          <w:rFonts w:hint="eastAsia"/>
        </w:rPr>
        <w:t>开发人员可以为自已的网页指定特殊的字体，无需考虑用户电脑上是否安装了此特殊字体，从此把特殊字体处理成图片的时代便成为了过去。</w:t>
      </w:r>
    </w:p>
    <w:p>
      <w:pPr>
        <w:ind w:firstLine="560"/>
      </w:pPr>
      <w:r>
        <w:rPr>
          <w:rFonts w:hint="eastAsia"/>
        </w:rPr>
        <w:t>支持程度比较好，甚至IE低版本浏览器也能支持。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45" w:name="_Toc440920683"/>
      <w:bookmarkStart w:id="46" w:name="_Toc444804706"/>
      <w:r>
        <w:rPr>
          <w:rFonts w:hint="eastAsia"/>
          <w:color w:val="FF0000"/>
        </w:rPr>
        <w:t>字体格式</w:t>
      </w:r>
      <w:bookmarkEnd w:id="45"/>
      <w:bookmarkEnd w:id="46"/>
    </w:p>
    <w:p>
      <w:pPr>
        <w:ind w:firstLine="560"/>
      </w:pPr>
      <w:r>
        <w:rPr>
          <w:rFonts w:hint="eastAsia"/>
        </w:rPr>
        <w:t>不同浏览器所支持的字体格式是不一样的，我们有必要了解一下有关字体格式的知识。</w:t>
      </w:r>
    </w:p>
    <w:p>
      <w:pPr>
        <w:ind w:firstLine="560"/>
      </w:pPr>
      <w:r>
        <w:rPr>
          <w:rFonts w:hint="eastAsia"/>
        </w:rPr>
        <w:t>1、TureType(.ttf)格式</w:t>
      </w:r>
    </w:p>
    <w:p>
      <w:pPr>
        <w:ind w:firstLine="560"/>
      </w:pPr>
      <w:r>
        <w:rPr>
          <w:rFonts w:hint="eastAsia"/>
        </w:rPr>
        <w:t>.ttf字体是Windows和Mac的最常见的字体，是一种RAW格式，支持这种字体的浏览器有IE9+、Firefox3.5+、Chrome4+、Safari3+、Opera10+、iOS Mobile、Safari4.2+；</w:t>
      </w:r>
    </w:p>
    <w:p>
      <w:pPr>
        <w:ind w:firstLine="560"/>
      </w:pPr>
      <w:r>
        <w:rPr>
          <w:rFonts w:hint="eastAsia"/>
        </w:rPr>
        <w:t>2、OpenType(.otf)格式</w:t>
      </w:r>
    </w:p>
    <w:p>
      <w:pPr>
        <w:ind w:firstLine="560"/>
      </w:pPr>
      <w:r>
        <w:rPr>
          <w:rFonts w:hint="eastAsia"/>
        </w:rPr>
        <w:t>.otf字体被认为是一种原始的字体格式，其内置在TureType的基础上，支持这种字体的浏览器有Firefox3.5+、Chrome4.0+、Safari3.1+、Opera10.0+、iOS Mobile、Safari4.2+；</w:t>
      </w:r>
    </w:p>
    <w:p>
      <w:pPr>
        <w:ind w:left="560" w:firstLine="0" w:firstLineChars="0"/>
      </w:pPr>
      <w:r>
        <w:rPr>
          <w:rFonts w:hint="eastAsia"/>
        </w:rPr>
        <w:t>3、Web Open Font Format(.woff)格式</w:t>
      </w:r>
    </w:p>
    <w:p>
      <w:pPr>
        <w:ind w:firstLine="560"/>
      </w:pPr>
      <w:r>
        <w:rPr>
          <w:rFonts w:hint="eastAsia"/>
        </w:rPr>
        <w:t>woff字体是Web字体中最佳格式，他是一个开放的TrueType/OpenType的压缩版本，同时也支持元数据包的分离，支持这种字体的浏览器有IE9+、Firefox3.5+、Chrome6+、Safari3.6+、Opera11.1+；</w:t>
      </w:r>
    </w:p>
    <w:p>
      <w:pPr>
        <w:ind w:firstLine="560"/>
      </w:pPr>
      <w:r>
        <w:rPr>
          <w:rFonts w:hint="eastAsia"/>
        </w:rPr>
        <w:t>4、Embedded Open Type(.eot)格式</w:t>
      </w:r>
    </w:p>
    <w:p>
      <w:pPr>
        <w:ind w:firstLine="560"/>
      </w:pPr>
      <w:r>
        <w:rPr>
          <w:rFonts w:hint="eastAsia"/>
        </w:rPr>
        <w:t>.eot字体是IE专用字体，可以从TrueType创建此格式字体，支持这种字体的浏览器有IE4+；</w:t>
      </w:r>
    </w:p>
    <w:p>
      <w:pPr>
        <w:ind w:firstLine="560"/>
      </w:pPr>
      <w:r>
        <w:rPr>
          <w:rFonts w:hint="eastAsia"/>
        </w:rPr>
        <w:t>5、SVG(.svg)格式</w:t>
      </w:r>
    </w:p>
    <w:p>
      <w:pPr>
        <w:ind w:firstLine="560"/>
      </w:pPr>
      <w:r>
        <w:rPr>
          <w:rFonts w:hint="eastAsia"/>
        </w:rPr>
        <w:t>.svg字体是基于SVG字体渲染的一种格式，支持这种字体的浏览器有Chrome4+、Safari3.1+、Opera10.0+、iOS Mobile Safari3.2+；</w:t>
      </w:r>
    </w:p>
    <w:p>
      <w:pPr>
        <w:ind w:firstLine="560"/>
      </w:pPr>
      <w:r>
        <w:rPr>
          <w:rFonts w:hint="eastAsia"/>
          <w:color w:val="FF0000"/>
        </w:rPr>
        <w:t>了解了上面的知识后，我们就需要为不同的浏览器准备不同格式的字体</w:t>
      </w:r>
      <w:r>
        <w:rPr>
          <w:rFonts w:hint="eastAsia"/>
        </w:rPr>
        <w:t>，通常我们会通过字体生成工具帮我们生成各种格式的字体，因此无需过于在意字体格式间的区别差异。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推荐</w:t>
      </w:r>
      <w:r>
        <w:rPr>
          <w:color w:val="FF0000"/>
        </w:rPr>
        <w:t>http://www.zhaozi.cn/</w:t>
      </w:r>
      <w:r>
        <w:rPr>
          <w:rFonts w:hint="eastAsia"/>
          <w:color w:val="FF0000"/>
        </w:rPr>
        <w:t>、</w:t>
      </w:r>
      <w:r>
        <w:rPr>
          <w:color w:val="FF0000"/>
        </w:rPr>
        <w:t>http://www.youziku.com/</w:t>
      </w:r>
      <w:r>
        <w:rPr>
          <w:rFonts w:hint="eastAsia"/>
          <w:color w:val="FF0000"/>
        </w:rPr>
        <w:t xml:space="preserve"> 查找更多中文字体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47" w:name="_Toc444804707"/>
      <w:bookmarkStart w:id="48" w:name="_Toc440920684"/>
      <w:r>
        <w:rPr>
          <w:rFonts w:hint="eastAsia"/>
          <w:color w:val="FF0000"/>
        </w:rPr>
        <w:t>字体图标</w:t>
      </w:r>
      <w:bookmarkEnd w:id="47"/>
      <w:bookmarkEnd w:id="48"/>
    </w:p>
    <w:p>
      <w:pPr>
        <w:ind w:firstLine="560"/>
      </w:pPr>
      <w:r>
        <w:rPr>
          <w:rFonts w:hint="eastAsia"/>
        </w:rPr>
        <w:t>其实我们可以把文字理解成是一种</w:t>
      </w:r>
      <w:r>
        <w:rPr>
          <w:rFonts w:hint="eastAsia"/>
          <w:color w:val="FF0000"/>
        </w:rPr>
        <w:t>特殊形状的图片</w:t>
      </w:r>
      <w:r>
        <w:rPr>
          <w:rFonts w:hint="eastAsia"/>
        </w:rPr>
        <w:t>，反之我们是不是也可以把图片制作成字体呢？</w:t>
      </w:r>
    </w:p>
    <w:p>
      <w:pPr>
        <w:ind w:firstLine="560"/>
      </w:pPr>
      <w:r>
        <w:rPr>
          <w:rFonts w:hint="eastAsia"/>
        </w:rPr>
        <w:t>答案是肯定的。</w:t>
      </w:r>
    </w:p>
    <w:p>
      <w:pPr>
        <w:ind w:firstLine="560"/>
      </w:pPr>
      <w:r>
        <w:rPr>
          <w:rFonts w:hint="eastAsia"/>
        </w:rPr>
        <w:t>常见的是把网页常用的一些小的图标，借助工具帮我们生成一个字体包，然后就可以像使用文字一样使用图标了。</w:t>
      </w:r>
    </w:p>
    <w:p>
      <w:pPr>
        <w:ind w:firstLine="560"/>
      </w:pPr>
      <w:r>
        <w:rPr>
          <w:rFonts w:hint="eastAsia"/>
        </w:rPr>
        <w:t>优点：</w:t>
      </w:r>
    </w:p>
    <w:p>
      <w:pPr>
        <w:ind w:firstLine="560"/>
      </w:pPr>
      <w:r>
        <w:rPr>
          <w:rFonts w:hint="eastAsia"/>
        </w:rPr>
        <w:t>1、将所有图标打包成字体库，减少请求；</w:t>
      </w:r>
    </w:p>
    <w:p>
      <w:pPr>
        <w:ind w:firstLine="560"/>
      </w:pPr>
      <w:r>
        <w:rPr>
          <w:rFonts w:hint="eastAsia"/>
        </w:rPr>
        <w:t>2、具有矢量性，可保证清晰度；</w:t>
      </w:r>
    </w:p>
    <w:p>
      <w:pPr>
        <w:ind w:firstLine="560"/>
      </w:pPr>
      <w:r>
        <w:rPr>
          <w:rFonts w:hint="eastAsia"/>
        </w:rPr>
        <w:t>3、使用灵活，便于维护；</w:t>
      </w:r>
    </w:p>
    <w:p>
      <w:pPr>
        <w:ind w:firstLine="562"/>
        <w:rPr>
          <w:b/>
        </w:rPr>
      </w:pPr>
      <w:r>
        <w:rPr>
          <w:rFonts w:hint="eastAsia"/>
          <w:b/>
        </w:rPr>
        <w:t>Font Awesome 使用介绍</w:t>
      </w:r>
    </w:p>
    <w:p>
      <w:pPr>
        <w:ind w:firstLine="560"/>
      </w:pPr>
      <w:r>
        <w:t>http://fontawesome.dashgame.com/</w:t>
      </w:r>
    </w:p>
    <w:p>
      <w:pPr>
        <w:ind w:firstLine="562"/>
        <w:rPr>
          <w:b/>
        </w:rPr>
      </w:pPr>
      <w:r>
        <w:rPr>
          <w:rFonts w:hint="eastAsia"/>
          <w:b/>
        </w:rPr>
        <w:t>定制自已的字体图标库</w:t>
      </w:r>
    </w:p>
    <w:p>
      <w:pPr>
        <w:ind w:firstLine="560"/>
      </w:pPr>
      <w:r>
        <w:t>http://iconfont.cn/</w:t>
      </w:r>
    </w:p>
    <w:p>
      <w:pPr>
        <w:ind w:firstLine="560"/>
      </w:pPr>
      <w:r>
        <w:t>https://icomoon.io/</w:t>
      </w:r>
    </w:p>
    <w:p>
      <w:pPr>
        <w:ind w:firstLine="562"/>
        <w:rPr>
          <w:b/>
        </w:rPr>
      </w:pPr>
      <w:r>
        <w:rPr>
          <w:rFonts w:hint="eastAsia"/>
          <w:b/>
        </w:rPr>
        <w:t>SVG素材</w:t>
      </w:r>
    </w:p>
    <w:p>
      <w:pPr>
        <w:ind w:firstLine="560"/>
      </w:pPr>
      <w:r>
        <w:t>http://www.iconsvg.com/</w:t>
      </w:r>
    </w:p>
    <w:p>
      <w:pPr>
        <w:pStyle w:val="2"/>
      </w:pPr>
      <w:bookmarkStart w:id="49" w:name="_Toc440920685"/>
      <w:bookmarkStart w:id="50" w:name="_Toc444804708"/>
      <w:r>
        <w:rPr>
          <w:rFonts w:hint="eastAsia"/>
        </w:rPr>
        <w:t>兼容性</w:t>
      </w:r>
      <w:bookmarkEnd w:id="49"/>
      <w:bookmarkEnd w:id="50"/>
    </w:p>
    <w:p>
      <w:pPr>
        <w:ind w:firstLine="560"/>
      </w:pPr>
      <w:r>
        <w:rPr>
          <w:rFonts w:hint="eastAsia"/>
        </w:rPr>
        <w:t>通过</w:t>
      </w:r>
      <w:r>
        <w:t>http://caniuse.com/</w:t>
      </w:r>
      <w:r>
        <w:rPr>
          <w:rFonts w:hint="eastAsia"/>
        </w:rPr>
        <w:t xml:space="preserve"> 可查询CSS3各特性的支持程度，一般兼容性处理的常见方法是为属性添加私有前缀，如不能解决，应避免使用，无需刻意去处理CSS3的兼容性问题。</w:t>
      </w:r>
    </w:p>
    <w:p>
      <w:pPr>
        <w:pStyle w:val="2"/>
      </w:pPr>
      <w:bookmarkStart w:id="51" w:name="_Toc444804709"/>
      <w:bookmarkStart w:id="52" w:name="_Toc440920686"/>
      <w:r>
        <w:rPr>
          <w:rFonts w:hint="eastAsia"/>
        </w:rPr>
        <w:t>高级应用</w:t>
      </w:r>
      <w:bookmarkEnd w:id="51"/>
      <w:bookmarkEnd w:id="52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w:pict>
        <v:line id="Line 1" o:spid="_x0000_s4097" o:spt="20" style="position:absolute;left:0pt;margin-left:0.55pt;margin-top:-1.05pt;height:0.05pt;width:510pt;z-index:251657216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w:pict>
        <v:rect id="文本框14" o:spid="_x0000_s4098" o:spt="1" style="position:absolute;left:0pt;margin-left:432.35pt;margin-top:0pt;height:16.1pt;width:59.05pt;mso-position-horizontal-relative:margin;mso-wrap-style:none;z-index:251656192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w:pict>
        <v:line id="_x0000_s4099" o:spid="_x0000_s4099" o:spt="20" style="position:absolute;left:0pt;margin-left:0.55pt;margin-top:-1.05pt;height:0.05pt;width:510pt;z-index:251659264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w:pict>
        <v:rect id="_x0000_s4100" o:spid="_x0000_s4100" o:spt="1" style="position:absolute;left:0pt;margin-left:432.35pt;margin-top:0pt;height:16.1pt;width:59.05p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83B19"/>
    <w:multiLevelType w:val="multilevel"/>
    <w:tmpl w:val="37283B19"/>
    <w:lvl w:ilvl="0" w:tentative="0">
      <w:start w:val="1"/>
      <w:numFmt w:val="decimal"/>
      <w:lvlText w:val="%1、"/>
      <w:lvlJc w:val="left"/>
      <w:pPr>
        <w:tabs>
          <w:tab w:val="left" w:pos="1282"/>
        </w:tabs>
        <w:ind w:left="128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02"/>
        </w:tabs>
        <w:ind w:left="140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2"/>
        </w:tabs>
        <w:ind w:left="1822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2"/>
        </w:tabs>
        <w:ind w:left="224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2"/>
        </w:tabs>
        <w:ind w:left="266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2"/>
        </w:tabs>
        <w:ind w:left="3082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2"/>
        </w:tabs>
        <w:ind w:left="350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2"/>
        </w:tabs>
        <w:ind w:left="392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2"/>
        </w:tabs>
        <w:ind w:left="4342" w:hanging="420"/>
      </w:pPr>
    </w:lvl>
  </w:abstractNum>
  <w:abstractNum w:abstractNumId="1">
    <w:nsid w:val="534E3148"/>
    <w:multiLevelType w:val="multilevel"/>
    <w:tmpl w:val="534E3148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evenAndOddHeaders w:val="1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7F0"/>
    <w:rsid w:val="00002A2E"/>
    <w:rsid w:val="00005AE2"/>
    <w:rsid w:val="000079AA"/>
    <w:rsid w:val="000129B9"/>
    <w:rsid w:val="000151D3"/>
    <w:rsid w:val="000158EA"/>
    <w:rsid w:val="00015CB4"/>
    <w:rsid w:val="00015FF4"/>
    <w:rsid w:val="00020322"/>
    <w:rsid w:val="000218A3"/>
    <w:rsid w:val="00023376"/>
    <w:rsid w:val="00023B5D"/>
    <w:rsid w:val="000260EB"/>
    <w:rsid w:val="00027B2A"/>
    <w:rsid w:val="0003002A"/>
    <w:rsid w:val="0003110E"/>
    <w:rsid w:val="0003297C"/>
    <w:rsid w:val="00033D41"/>
    <w:rsid w:val="00033D8C"/>
    <w:rsid w:val="00036DF1"/>
    <w:rsid w:val="00037A12"/>
    <w:rsid w:val="00041CF8"/>
    <w:rsid w:val="00041DDB"/>
    <w:rsid w:val="000439BF"/>
    <w:rsid w:val="00044721"/>
    <w:rsid w:val="000449A9"/>
    <w:rsid w:val="00045314"/>
    <w:rsid w:val="00047DC4"/>
    <w:rsid w:val="00050743"/>
    <w:rsid w:val="00050F83"/>
    <w:rsid w:val="000514EB"/>
    <w:rsid w:val="00052D58"/>
    <w:rsid w:val="00053582"/>
    <w:rsid w:val="00056778"/>
    <w:rsid w:val="0005687D"/>
    <w:rsid w:val="000575C8"/>
    <w:rsid w:val="00057A25"/>
    <w:rsid w:val="00060F6F"/>
    <w:rsid w:val="000612CE"/>
    <w:rsid w:val="00063D4A"/>
    <w:rsid w:val="00064B7C"/>
    <w:rsid w:val="00064C40"/>
    <w:rsid w:val="00065AA7"/>
    <w:rsid w:val="00065B92"/>
    <w:rsid w:val="00066B80"/>
    <w:rsid w:val="00071A72"/>
    <w:rsid w:val="000723BB"/>
    <w:rsid w:val="00072A9A"/>
    <w:rsid w:val="00081F9C"/>
    <w:rsid w:val="00083BDF"/>
    <w:rsid w:val="00084575"/>
    <w:rsid w:val="00084F60"/>
    <w:rsid w:val="00085A64"/>
    <w:rsid w:val="000877A7"/>
    <w:rsid w:val="00090779"/>
    <w:rsid w:val="00091B64"/>
    <w:rsid w:val="000A2F88"/>
    <w:rsid w:val="000A43A8"/>
    <w:rsid w:val="000A617C"/>
    <w:rsid w:val="000A6A49"/>
    <w:rsid w:val="000A7114"/>
    <w:rsid w:val="000B07A6"/>
    <w:rsid w:val="000B1313"/>
    <w:rsid w:val="000B15B6"/>
    <w:rsid w:val="000B3047"/>
    <w:rsid w:val="000B4B1D"/>
    <w:rsid w:val="000B5CC2"/>
    <w:rsid w:val="000B6786"/>
    <w:rsid w:val="000C16C5"/>
    <w:rsid w:val="000C6125"/>
    <w:rsid w:val="000C7692"/>
    <w:rsid w:val="000D1998"/>
    <w:rsid w:val="000D5BF0"/>
    <w:rsid w:val="000E053E"/>
    <w:rsid w:val="000E0C0D"/>
    <w:rsid w:val="000E28ED"/>
    <w:rsid w:val="000E3990"/>
    <w:rsid w:val="000E3EA5"/>
    <w:rsid w:val="000F3145"/>
    <w:rsid w:val="000F3763"/>
    <w:rsid w:val="000F4C91"/>
    <w:rsid w:val="000F5665"/>
    <w:rsid w:val="000F7A22"/>
    <w:rsid w:val="001039E6"/>
    <w:rsid w:val="00103B2E"/>
    <w:rsid w:val="00105286"/>
    <w:rsid w:val="001103E4"/>
    <w:rsid w:val="00112325"/>
    <w:rsid w:val="00114E2A"/>
    <w:rsid w:val="00116C00"/>
    <w:rsid w:val="00121724"/>
    <w:rsid w:val="00121F55"/>
    <w:rsid w:val="0012217C"/>
    <w:rsid w:val="001228AB"/>
    <w:rsid w:val="001233E3"/>
    <w:rsid w:val="001233FF"/>
    <w:rsid w:val="00126EA5"/>
    <w:rsid w:val="0013032D"/>
    <w:rsid w:val="00134C7D"/>
    <w:rsid w:val="00136AB8"/>
    <w:rsid w:val="00137DB3"/>
    <w:rsid w:val="00137F78"/>
    <w:rsid w:val="00141452"/>
    <w:rsid w:val="00141B90"/>
    <w:rsid w:val="001445BF"/>
    <w:rsid w:val="00145DAE"/>
    <w:rsid w:val="001469AA"/>
    <w:rsid w:val="00146DA3"/>
    <w:rsid w:val="00151999"/>
    <w:rsid w:val="00153830"/>
    <w:rsid w:val="0015408E"/>
    <w:rsid w:val="00154684"/>
    <w:rsid w:val="00154E2B"/>
    <w:rsid w:val="00156F7E"/>
    <w:rsid w:val="00157FD6"/>
    <w:rsid w:val="001604EE"/>
    <w:rsid w:val="00165348"/>
    <w:rsid w:val="00166594"/>
    <w:rsid w:val="00166883"/>
    <w:rsid w:val="0016733F"/>
    <w:rsid w:val="00167A8C"/>
    <w:rsid w:val="00167D2F"/>
    <w:rsid w:val="00172A27"/>
    <w:rsid w:val="00176C4B"/>
    <w:rsid w:val="001776DA"/>
    <w:rsid w:val="00181F33"/>
    <w:rsid w:val="00182085"/>
    <w:rsid w:val="001821B7"/>
    <w:rsid w:val="00182236"/>
    <w:rsid w:val="001841C4"/>
    <w:rsid w:val="00191916"/>
    <w:rsid w:val="00192F40"/>
    <w:rsid w:val="001939EC"/>
    <w:rsid w:val="00194FC9"/>
    <w:rsid w:val="00197CB8"/>
    <w:rsid w:val="001A0B0F"/>
    <w:rsid w:val="001A31DE"/>
    <w:rsid w:val="001A52F2"/>
    <w:rsid w:val="001A67D7"/>
    <w:rsid w:val="001A7C5F"/>
    <w:rsid w:val="001B0AFA"/>
    <w:rsid w:val="001B31BB"/>
    <w:rsid w:val="001B54F6"/>
    <w:rsid w:val="001B6A14"/>
    <w:rsid w:val="001B7382"/>
    <w:rsid w:val="001B7A57"/>
    <w:rsid w:val="001C1760"/>
    <w:rsid w:val="001C3F38"/>
    <w:rsid w:val="001C456E"/>
    <w:rsid w:val="001C63CC"/>
    <w:rsid w:val="001E413F"/>
    <w:rsid w:val="001E79C3"/>
    <w:rsid w:val="001F4829"/>
    <w:rsid w:val="00201E28"/>
    <w:rsid w:val="002043A3"/>
    <w:rsid w:val="00206D23"/>
    <w:rsid w:val="002102BE"/>
    <w:rsid w:val="00214FD3"/>
    <w:rsid w:val="00215E72"/>
    <w:rsid w:val="00220272"/>
    <w:rsid w:val="002215CD"/>
    <w:rsid w:val="00222E21"/>
    <w:rsid w:val="002235CB"/>
    <w:rsid w:val="00223ECA"/>
    <w:rsid w:val="002253EF"/>
    <w:rsid w:val="0022588B"/>
    <w:rsid w:val="00227B5B"/>
    <w:rsid w:val="00227C23"/>
    <w:rsid w:val="002305C7"/>
    <w:rsid w:val="00230883"/>
    <w:rsid w:val="0023281B"/>
    <w:rsid w:val="0023518A"/>
    <w:rsid w:val="002356BD"/>
    <w:rsid w:val="00237AB7"/>
    <w:rsid w:val="002418CC"/>
    <w:rsid w:val="00241F53"/>
    <w:rsid w:val="0024570D"/>
    <w:rsid w:val="002459A9"/>
    <w:rsid w:val="00246A9E"/>
    <w:rsid w:val="002507A5"/>
    <w:rsid w:val="00251C15"/>
    <w:rsid w:val="00252AE9"/>
    <w:rsid w:val="0025317F"/>
    <w:rsid w:val="00253ACA"/>
    <w:rsid w:val="00254179"/>
    <w:rsid w:val="00254EE4"/>
    <w:rsid w:val="002565DF"/>
    <w:rsid w:val="0025734D"/>
    <w:rsid w:val="0026355D"/>
    <w:rsid w:val="00264855"/>
    <w:rsid w:val="00264873"/>
    <w:rsid w:val="00264878"/>
    <w:rsid w:val="002677EC"/>
    <w:rsid w:val="0027167B"/>
    <w:rsid w:val="00273D02"/>
    <w:rsid w:val="00274E4E"/>
    <w:rsid w:val="00276FCD"/>
    <w:rsid w:val="002802D2"/>
    <w:rsid w:val="0028169C"/>
    <w:rsid w:val="00282B9C"/>
    <w:rsid w:val="0028583D"/>
    <w:rsid w:val="00291847"/>
    <w:rsid w:val="002925A5"/>
    <w:rsid w:val="00293D69"/>
    <w:rsid w:val="00296FE6"/>
    <w:rsid w:val="0029731C"/>
    <w:rsid w:val="002A08F5"/>
    <w:rsid w:val="002A57AD"/>
    <w:rsid w:val="002A7D4F"/>
    <w:rsid w:val="002B10D0"/>
    <w:rsid w:val="002B4765"/>
    <w:rsid w:val="002B59D3"/>
    <w:rsid w:val="002B6002"/>
    <w:rsid w:val="002B6684"/>
    <w:rsid w:val="002B669D"/>
    <w:rsid w:val="002B7BF3"/>
    <w:rsid w:val="002C2423"/>
    <w:rsid w:val="002C467E"/>
    <w:rsid w:val="002C6379"/>
    <w:rsid w:val="002D0C03"/>
    <w:rsid w:val="002D0ED7"/>
    <w:rsid w:val="002D13F4"/>
    <w:rsid w:val="002D14B6"/>
    <w:rsid w:val="002D296B"/>
    <w:rsid w:val="002D39F2"/>
    <w:rsid w:val="002D62A4"/>
    <w:rsid w:val="002D68AA"/>
    <w:rsid w:val="002D6F7E"/>
    <w:rsid w:val="002D705B"/>
    <w:rsid w:val="002E1487"/>
    <w:rsid w:val="002E2A5E"/>
    <w:rsid w:val="002E3939"/>
    <w:rsid w:val="002E687C"/>
    <w:rsid w:val="002E6E11"/>
    <w:rsid w:val="002E794F"/>
    <w:rsid w:val="002F04DF"/>
    <w:rsid w:val="002F0AAC"/>
    <w:rsid w:val="002F0E5D"/>
    <w:rsid w:val="002F1F96"/>
    <w:rsid w:val="002F2785"/>
    <w:rsid w:val="002F3177"/>
    <w:rsid w:val="002F4BA8"/>
    <w:rsid w:val="002F6B91"/>
    <w:rsid w:val="002F7C5D"/>
    <w:rsid w:val="002F7FBA"/>
    <w:rsid w:val="00300B58"/>
    <w:rsid w:val="00302E06"/>
    <w:rsid w:val="003056DE"/>
    <w:rsid w:val="003068CF"/>
    <w:rsid w:val="003078DD"/>
    <w:rsid w:val="00310310"/>
    <w:rsid w:val="0031209C"/>
    <w:rsid w:val="00313160"/>
    <w:rsid w:val="0031492C"/>
    <w:rsid w:val="003168B2"/>
    <w:rsid w:val="00322DE0"/>
    <w:rsid w:val="00327856"/>
    <w:rsid w:val="00327A12"/>
    <w:rsid w:val="00327C23"/>
    <w:rsid w:val="00330861"/>
    <w:rsid w:val="00330BEE"/>
    <w:rsid w:val="00331B4D"/>
    <w:rsid w:val="003321BD"/>
    <w:rsid w:val="0033367B"/>
    <w:rsid w:val="00335588"/>
    <w:rsid w:val="0033734D"/>
    <w:rsid w:val="00341B71"/>
    <w:rsid w:val="00341C32"/>
    <w:rsid w:val="003424FA"/>
    <w:rsid w:val="00342590"/>
    <w:rsid w:val="0034364A"/>
    <w:rsid w:val="00343D21"/>
    <w:rsid w:val="003477C4"/>
    <w:rsid w:val="00347D49"/>
    <w:rsid w:val="00351B66"/>
    <w:rsid w:val="00351D17"/>
    <w:rsid w:val="00352968"/>
    <w:rsid w:val="00353D64"/>
    <w:rsid w:val="003544BC"/>
    <w:rsid w:val="003614E0"/>
    <w:rsid w:val="00362A65"/>
    <w:rsid w:val="003650AD"/>
    <w:rsid w:val="00367DCC"/>
    <w:rsid w:val="00371B59"/>
    <w:rsid w:val="00375688"/>
    <w:rsid w:val="00375761"/>
    <w:rsid w:val="00380F68"/>
    <w:rsid w:val="00384CE9"/>
    <w:rsid w:val="00390473"/>
    <w:rsid w:val="00391CB3"/>
    <w:rsid w:val="0039276B"/>
    <w:rsid w:val="00393D2A"/>
    <w:rsid w:val="00396E9F"/>
    <w:rsid w:val="003A146D"/>
    <w:rsid w:val="003A1F6B"/>
    <w:rsid w:val="003A3F83"/>
    <w:rsid w:val="003A5497"/>
    <w:rsid w:val="003A582B"/>
    <w:rsid w:val="003A6370"/>
    <w:rsid w:val="003B1F81"/>
    <w:rsid w:val="003B43A6"/>
    <w:rsid w:val="003B5C6E"/>
    <w:rsid w:val="003B7039"/>
    <w:rsid w:val="003C048E"/>
    <w:rsid w:val="003C186A"/>
    <w:rsid w:val="003C3213"/>
    <w:rsid w:val="003C5336"/>
    <w:rsid w:val="003C6F73"/>
    <w:rsid w:val="003C7B8B"/>
    <w:rsid w:val="003D2CE0"/>
    <w:rsid w:val="003D3395"/>
    <w:rsid w:val="003D4142"/>
    <w:rsid w:val="003D4818"/>
    <w:rsid w:val="003D4971"/>
    <w:rsid w:val="003D49F4"/>
    <w:rsid w:val="003D4E3C"/>
    <w:rsid w:val="003D7419"/>
    <w:rsid w:val="003E78C6"/>
    <w:rsid w:val="003F3472"/>
    <w:rsid w:val="003F6692"/>
    <w:rsid w:val="003F7EF7"/>
    <w:rsid w:val="00404482"/>
    <w:rsid w:val="004064AC"/>
    <w:rsid w:val="004077B4"/>
    <w:rsid w:val="00412704"/>
    <w:rsid w:val="004133FA"/>
    <w:rsid w:val="00415CD5"/>
    <w:rsid w:val="004171DD"/>
    <w:rsid w:val="00417B77"/>
    <w:rsid w:val="004255F9"/>
    <w:rsid w:val="00427AA6"/>
    <w:rsid w:val="0043187A"/>
    <w:rsid w:val="0043307A"/>
    <w:rsid w:val="0043315F"/>
    <w:rsid w:val="00435582"/>
    <w:rsid w:val="00437789"/>
    <w:rsid w:val="00437F41"/>
    <w:rsid w:val="00440D3D"/>
    <w:rsid w:val="00441777"/>
    <w:rsid w:val="0044355F"/>
    <w:rsid w:val="0044410D"/>
    <w:rsid w:val="004465C3"/>
    <w:rsid w:val="0045270B"/>
    <w:rsid w:val="00453763"/>
    <w:rsid w:val="004539F8"/>
    <w:rsid w:val="00455743"/>
    <w:rsid w:val="00463044"/>
    <w:rsid w:val="00464FDD"/>
    <w:rsid w:val="004667A9"/>
    <w:rsid w:val="00466A37"/>
    <w:rsid w:val="00466CEE"/>
    <w:rsid w:val="00466D6D"/>
    <w:rsid w:val="00471250"/>
    <w:rsid w:val="004753C6"/>
    <w:rsid w:val="0047759B"/>
    <w:rsid w:val="004778EF"/>
    <w:rsid w:val="0048135E"/>
    <w:rsid w:val="00482D85"/>
    <w:rsid w:val="0049012D"/>
    <w:rsid w:val="00490807"/>
    <w:rsid w:val="0049121B"/>
    <w:rsid w:val="004943FC"/>
    <w:rsid w:val="00494417"/>
    <w:rsid w:val="004946DA"/>
    <w:rsid w:val="00494C0E"/>
    <w:rsid w:val="0049640D"/>
    <w:rsid w:val="0049760B"/>
    <w:rsid w:val="00497F2C"/>
    <w:rsid w:val="004A18F7"/>
    <w:rsid w:val="004A4A26"/>
    <w:rsid w:val="004A5D87"/>
    <w:rsid w:val="004A6288"/>
    <w:rsid w:val="004B0211"/>
    <w:rsid w:val="004B0541"/>
    <w:rsid w:val="004B5F08"/>
    <w:rsid w:val="004B787E"/>
    <w:rsid w:val="004C0494"/>
    <w:rsid w:val="004C2DF4"/>
    <w:rsid w:val="004C692A"/>
    <w:rsid w:val="004D00C4"/>
    <w:rsid w:val="004D42E9"/>
    <w:rsid w:val="004D5B8A"/>
    <w:rsid w:val="004D625E"/>
    <w:rsid w:val="004E1BA7"/>
    <w:rsid w:val="004E4BE6"/>
    <w:rsid w:val="004E557B"/>
    <w:rsid w:val="004F2710"/>
    <w:rsid w:val="004F2CB4"/>
    <w:rsid w:val="004F397B"/>
    <w:rsid w:val="004F63C3"/>
    <w:rsid w:val="004F6A18"/>
    <w:rsid w:val="004F732C"/>
    <w:rsid w:val="005005BE"/>
    <w:rsid w:val="00505C13"/>
    <w:rsid w:val="00511112"/>
    <w:rsid w:val="00511FD2"/>
    <w:rsid w:val="00513695"/>
    <w:rsid w:val="005230E8"/>
    <w:rsid w:val="0053070C"/>
    <w:rsid w:val="00533315"/>
    <w:rsid w:val="0053472B"/>
    <w:rsid w:val="005359C2"/>
    <w:rsid w:val="00536B98"/>
    <w:rsid w:val="00536DF9"/>
    <w:rsid w:val="00536EF2"/>
    <w:rsid w:val="0054563D"/>
    <w:rsid w:val="00547C3A"/>
    <w:rsid w:val="005504A1"/>
    <w:rsid w:val="005505FD"/>
    <w:rsid w:val="00552DA6"/>
    <w:rsid w:val="005537C6"/>
    <w:rsid w:val="005544D6"/>
    <w:rsid w:val="0055450E"/>
    <w:rsid w:val="00554E7F"/>
    <w:rsid w:val="00555B49"/>
    <w:rsid w:val="00556818"/>
    <w:rsid w:val="0055683E"/>
    <w:rsid w:val="00556DE8"/>
    <w:rsid w:val="00557DBA"/>
    <w:rsid w:val="00557E09"/>
    <w:rsid w:val="00562F1D"/>
    <w:rsid w:val="00564299"/>
    <w:rsid w:val="00565524"/>
    <w:rsid w:val="00574511"/>
    <w:rsid w:val="0057559E"/>
    <w:rsid w:val="005808F8"/>
    <w:rsid w:val="005811A1"/>
    <w:rsid w:val="00582EE1"/>
    <w:rsid w:val="00583020"/>
    <w:rsid w:val="0058480C"/>
    <w:rsid w:val="00586D44"/>
    <w:rsid w:val="00591A39"/>
    <w:rsid w:val="0059520F"/>
    <w:rsid w:val="0059582B"/>
    <w:rsid w:val="005A04C8"/>
    <w:rsid w:val="005A119A"/>
    <w:rsid w:val="005A19E5"/>
    <w:rsid w:val="005A2C9F"/>
    <w:rsid w:val="005A4BE8"/>
    <w:rsid w:val="005A6CAF"/>
    <w:rsid w:val="005A76D3"/>
    <w:rsid w:val="005B13F6"/>
    <w:rsid w:val="005B2EEB"/>
    <w:rsid w:val="005B38C4"/>
    <w:rsid w:val="005B3FA4"/>
    <w:rsid w:val="005B57FF"/>
    <w:rsid w:val="005C072B"/>
    <w:rsid w:val="005C343A"/>
    <w:rsid w:val="005C375C"/>
    <w:rsid w:val="005C7110"/>
    <w:rsid w:val="005C7A94"/>
    <w:rsid w:val="005D00BA"/>
    <w:rsid w:val="005D0416"/>
    <w:rsid w:val="005D068C"/>
    <w:rsid w:val="005D5299"/>
    <w:rsid w:val="005E08EE"/>
    <w:rsid w:val="005E0C1E"/>
    <w:rsid w:val="005E16A6"/>
    <w:rsid w:val="005E4F29"/>
    <w:rsid w:val="005E5343"/>
    <w:rsid w:val="005E78C9"/>
    <w:rsid w:val="005F4640"/>
    <w:rsid w:val="005F4BA9"/>
    <w:rsid w:val="005F4C85"/>
    <w:rsid w:val="005F4F28"/>
    <w:rsid w:val="005F7127"/>
    <w:rsid w:val="0060262A"/>
    <w:rsid w:val="00603C31"/>
    <w:rsid w:val="00604004"/>
    <w:rsid w:val="00605533"/>
    <w:rsid w:val="0060578F"/>
    <w:rsid w:val="0060661E"/>
    <w:rsid w:val="00607602"/>
    <w:rsid w:val="00607EB9"/>
    <w:rsid w:val="00611C04"/>
    <w:rsid w:val="00611EAC"/>
    <w:rsid w:val="00612DBC"/>
    <w:rsid w:val="0061401D"/>
    <w:rsid w:val="00615EAD"/>
    <w:rsid w:val="006202DA"/>
    <w:rsid w:val="0062128D"/>
    <w:rsid w:val="006224CC"/>
    <w:rsid w:val="00622607"/>
    <w:rsid w:val="00622B94"/>
    <w:rsid w:val="00623397"/>
    <w:rsid w:val="00623F9B"/>
    <w:rsid w:val="00625B2D"/>
    <w:rsid w:val="00627E4E"/>
    <w:rsid w:val="00635B55"/>
    <w:rsid w:val="00640168"/>
    <w:rsid w:val="00642A92"/>
    <w:rsid w:val="00643BA3"/>
    <w:rsid w:val="0064496F"/>
    <w:rsid w:val="00644F27"/>
    <w:rsid w:val="006457E8"/>
    <w:rsid w:val="00645879"/>
    <w:rsid w:val="00645B0B"/>
    <w:rsid w:val="00646F41"/>
    <w:rsid w:val="00647930"/>
    <w:rsid w:val="00650F9D"/>
    <w:rsid w:val="00651237"/>
    <w:rsid w:val="00652224"/>
    <w:rsid w:val="0065281B"/>
    <w:rsid w:val="006548B4"/>
    <w:rsid w:val="00655A56"/>
    <w:rsid w:val="006624A4"/>
    <w:rsid w:val="00663992"/>
    <w:rsid w:val="00663B87"/>
    <w:rsid w:val="00664533"/>
    <w:rsid w:val="00664757"/>
    <w:rsid w:val="00665CC6"/>
    <w:rsid w:val="00666315"/>
    <w:rsid w:val="0067123E"/>
    <w:rsid w:val="00671FAB"/>
    <w:rsid w:val="00674937"/>
    <w:rsid w:val="00675146"/>
    <w:rsid w:val="00675337"/>
    <w:rsid w:val="00675838"/>
    <w:rsid w:val="00676A05"/>
    <w:rsid w:val="00683BB3"/>
    <w:rsid w:val="0068431E"/>
    <w:rsid w:val="00685EB5"/>
    <w:rsid w:val="00690557"/>
    <w:rsid w:val="0069055B"/>
    <w:rsid w:val="00690D3B"/>
    <w:rsid w:val="00692026"/>
    <w:rsid w:val="006946B5"/>
    <w:rsid w:val="006A197C"/>
    <w:rsid w:val="006A1B47"/>
    <w:rsid w:val="006A2815"/>
    <w:rsid w:val="006A31AD"/>
    <w:rsid w:val="006A3550"/>
    <w:rsid w:val="006B09BB"/>
    <w:rsid w:val="006B122C"/>
    <w:rsid w:val="006B5F4C"/>
    <w:rsid w:val="006B68E1"/>
    <w:rsid w:val="006B74B8"/>
    <w:rsid w:val="006B781F"/>
    <w:rsid w:val="006C6026"/>
    <w:rsid w:val="006C76C4"/>
    <w:rsid w:val="006D0820"/>
    <w:rsid w:val="006D13CB"/>
    <w:rsid w:val="006D5362"/>
    <w:rsid w:val="006D5D8A"/>
    <w:rsid w:val="006E2F64"/>
    <w:rsid w:val="006E3DF3"/>
    <w:rsid w:val="006E51C3"/>
    <w:rsid w:val="006E6010"/>
    <w:rsid w:val="006E6A70"/>
    <w:rsid w:val="006F0D8E"/>
    <w:rsid w:val="006F1998"/>
    <w:rsid w:val="006F2C45"/>
    <w:rsid w:val="006F43AF"/>
    <w:rsid w:val="006F5F6C"/>
    <w:rsid w:val="006F6093"/>
    <w:rsid w:val="006F7E97"/>
    <w:rsid w:val="0070004A"/>
    <w:rsid w:val="00700327"/>
    <w:rsid w:val="00701483"/>
    <w:rsid w:val="007017DB"/>
    <w:rsid w:val="00701F60"/>
    <w:rsid w:val="0070542F"/>
    <w:rsid w:val="0070645B"/>
    <w:rsid w:val="0070769A"/>
    <w:rsid w:val="00712E00"/>
    <w:rsid w:val="00717D67"/>
    <w:rsid w:val="00722ECE"/>
    <w:rsid w:val="00724406"/>
    <w:rsid w:val="0072479D"/>
    <w:rsid w:val="00724A5F"/>
    <w:rsid w:val="00724C12"/>
    <w:rsid w:val="0073149E"/>
    <w:rsid w:val="00733DE5"/>
    <w:rsid w:val="00742040"/>
    <w:rsid w:val="00742B51"/>
    <w:rsid w:val="0074308C"/>
    <w:rsid w:val="007448D3"/>
    <w:rsid w:val="00751E75"/>
    <w:rsid w:val="00753819"/>
    <w:rsid w:val="00753BB3"/>
    <w:rsid w:val="0076074C"/>
    <w:rsid w:val="007625D0"/>
    <w:rsid w:val="00764211"/>
    <w:rsid w:val="00770D77"/>
    <w:rsid w:val="0077468A"/>
    <w:rsid w:val="00782C94"/>
    <w:rsid w:val="007834EA"/>
    <w:rsid w:val="007920FA"/>
    <w:rsid w:val="007941F2"/>
    <w:rsid w:val="00794C35"/>
    <w:rsid w:val="00795737"/>
    <w:rsid w:val="007A2504"/>
    <w:rsid w:val="007A2C0A"/>
    <w:rsid w:val="007A3148"/>
    <w:rsid w:val="007A602A"/>
    <w:rsid w:val="007A6E0E"/>
    <w:rsid w:val="007A7D6C"/>
    <w:rsid w:val="007A7E93"/>
    <w:rsid w:val="007B028B"/>
    <w:rsid w:val="007B0BDB"/>
    <w:rsid w:val="007B18FE"/>
    <w:rsid w:val="007B3554"/>
    <w:rsid w:val="007C0C2F"/>
    <w:rsid w:val="007C1CCA"/>
    <w:rsid w:val="007C31AA"/>
    <w:rsid w:val="007C44D9"/>
    <w:rsid w:val="007C5959"/>
    <w:rsid w:val="007D1F5A"/>
    <w:rsid w:val="007D6B0E"/>
    <w:rsid w:val="007E1C82"/>
    <w:rsid w:val="007E2CDC"/>
    <w:rsid w:val="007E5979"/>
    <w:rsid w:val="007F2EDF"/>
    <w:rsid w:val="007F33B4"/>
    <w:rsid w:val="007F371A"/>
    <w:rsid w:val="007F40C4"/>
    <w:rsid w:val="007F5D51"/>
    <w:rsid w:val="00801648"/>
    <w:rsid w:val="00803312"/>
    <w:rsid w:val="008060F4"/>
    <w:rsid w:val="008067BB"/>
    <w:rsid w:val="00811B33"/>
    <w:rsid w:val="00812C52"/>
    <w:rsid w:val="008145B6"/>
    <w:rsid w:val="008161DF"/>
    <w:rsid w:val="00816342"/>
    <w:rsid w:val="008163E2"/>
    <w:rsid w:val="008241B7"/>
    <w:rsid w:val="0082462F"/>
    <w:rsid w:val="008302D0"/>
    <w:rsid w:val="00830AC9"/>
    <w:rsid w:val="00831F0A"/>
    <w:rsid w:val="008328A0"/>
    <w:rsid w:val="00835B2F"/>
    <w:rsid w:val="00835BE7"/>
    <w:rsid w:val="008369CC"/>
    <w:rsid w:val="00840BB7"/>
    <w:rsid w:val="00841619"/>
    <w:rsid w:val="00841BBD"/>
    <w:rsid w:val="0084261B"/>
    <w:rsid w:val="008439ED"/>
    <w:rsid w:val="00845373"/>
    <w:rsid w:val="0084671C"/>
    <w:rsid w:val="008504BA"/>
    <w:rsid w:val="00852CB8"/>
    <w:rsid w:val="0085476D"/>
    <w:rsid w:val="00854DE8"/>
    <w:rsid w:val="00856B09"/>
    <w:rsid w:val="00856F90"/>
    <w:rsid w:val="00857EC4"/>
    <w:rsid w:val="0086053B"/>
    <w:rsid w:val="0086066C"/>
    <w:rsid w:val="008615B2"/>
    <w:rsid w:val="008628E4"/>
    <w:rsid w:val="00863437"/>
    <w:rsid w:val="00864B0D"/>
    <w:rsid w:val="008702EB"/>
    <w:rsid w:val="00871431"/>
    <w:rsid w:val="008717C9"/>
    <w:rsid w:val="00872A5E"/>
    <w:rsid w:val="00875CD0"/>
    <w:rsid w:val="00876462"/>
    <w:rsid w:val="008769B5"/>
    <w:rsid w:val="008802CB"/>
    <w:rsid w:val="00880FAD"/>
    <w:rsid w:val="008813B4"/>
    <w:rsid w:val="008815F0"/>
    <w:rsid w:val="00882187"/>
    <w:rsid w:val="00883716"/>
    <w:rsid w:val="00883E88"/>
    <w:rsid w:val="008868D4"/>
    <w:rsid w:val="00887C38"/>
    <w:rsid w:val="00891879"/>
    <w:rsid w:val="00891E90"/>
    <w:rsid w:val="008930AD"/>
    <w:rsid w:val="008946E0"/>
    <w:rsid w:val="0089480C"/>
    <w:rsid w:val="00896BAE"/>
    <w:rsid w:val="008A3B30"/>
    <w:rsid w:val="008A582F"/>
    <w:rsid w:val="008B32D6"/>
    <w:rsid w:val="008B374F"/>
    <w:rsid w:val="008B659B"/>
    <w:rsid w:val="008B7E6B"/>
    <w:rsid w:val="008C024E"/>
    <w:rsid w:val="008C12F4"/>
    <w:rsid w:val="008C24E1"/>
    <w:rsid w:val="008C5B08"/>
    <w:rsid w:val="008D0EC1"/>
    <w:rsid w:val="008D1581"/>
    <w:rsid w:val="008D3282"/>
    <w:rsid w:val="008D48CB"/>
    <w:rsid w:val="008D4A14"/>
    <w:rsid w:val="008D628E"/>
    <w:rsid w:val="008D6536"/>
    <w:rsid w:val="008E0D8F"/>
    <w:rsid w:val="008E15B4"/>
    <w:rsid w:val="008E1EFB"/>
    <w:rsid w:val="008E53EE"/>
    <w:rsid w:val="008F2190"/>
    <w:rsid w:val="008F3277"/>
    <w:rsid w:val="008F56F8"/>
    <w:rsid w:val="00900DB4"/>
    <w:rsid w:val="00903179"/>
    <w:rsid w:val="0090359E"/>
    <w:rsid w:val="00905F09"/>
    <w:rsid w:val="00906363"/>
    <w:rsid w:val="0091078D"/>
    <w:rsid w:val="00910BFB"/>
    <w:rsid w:val="00911B14"/>
    <w:rsid w:val="00913E23"/>
    <w:rsid w:val="00913FC8"/>
    <w:rsid w:val="0091447E"/>
    <w:rsid w:val="00917120"/>
    <w:rsid w:val="00920B5C"/>
    <w:rsid w:val="00921F00"/>
    <w:rsid w:val="00923C75"/>
    <w:rsid w:val="00930AAF"/>
    <w:rsid w:val="00934A7A"/>
    <w:rsid w:val="009404ED"/>
    <w:rsid w:val="00941B80"/>
    <w:rsid w:val="00941FF4"/>
    <w:rsid w:val="00943960"/>
    <w:rsid w:val="009448B3"/>
    <w:rsid w:val="009471B7"/>
    <w:rsid w:val="009478D9"/>
    <w:rsid w:val="00950D85"/>
    <w:rsid w:val="00952E84"/>
    <w:rsid w:val="00955BF0"/>
    <w:rsid w:val="0095645F"/>
    <w:rsid w:val="00957601"/>
    <w:rsid w:val="009606C9"/>
    <w:rsid w:val="00960906"/>
    <w:rsid w:val="00960C8B"/>
    <w:rsid w:val="009612B3"/>
    <w:rsid w:val="00963735"/>
    <w:rsid w:val="00966D3E"/>
    <w:rsid w:val="009701B4"/>
    <w:rsid w:val="00970917"/>
    <w:rsid w:val="00972B04"/>
    <w:rsid w:val="00974579"/>
    <w:rsid w:val="00974758"/>
    <w:rsid w:val="00975F47"/>
    <w:rsid w:val="00976388"/>
    <w:rsid w:val="009806B6"/>
    <w:rsid w:val="00983E09"/>
    <w:rsid w:val="009843E0"/>
    <w:rsid w:val="00987A3B"/>
    <w:rsid w:val="00987CCA"/>
    <w:rsid w:val="00993A89"/>
    <w:rsid w:val="009966BC"/>
    <w:rsid w:val="009A12CF"/>
    <w:rsid w:val="009A150A"/>
    <w:rsid w:val="009A1E2D"/>
    <w:rsid w:val="009A1F43"/>
    <w:rsid w:val="009A35F1"/>
    <w:rsid w:val="009A730C"/>
    <w:rsid w:val="009B09F1"/>
    <w:rsid w:val="009B2D6F"/>
    <w:rsid w:val="009B4B46"/>
    <w:rsid w:val="009B4D8E"/>
    <w:rsid w:val="009B5A87"/>
    <w:rsid w:val="009B75C6"/>
    <w:rsid w:val="009C0D05"/>
    <w:rsid w:val="009C1DF1"/>
    <w:rsid w:val="009C1FB1"/>
    <w:rsid w:val="009C51B2"/>
    <w:rsid w:val="009C57F7"/>
    <w:rsid w:val="009C6E64"/>
    <w:rsid w:val="009D0846"/>
    <w:rsid w:val="009D1061"/>
    <w:rsid w:val="009D1EB5"/>
    <w:rsid w:val="009D27F6"/>
    <w:rsid w:val="009D3E71"/>
    <w:rsid w:val="009D5BC0"/>
    <w:rsid w:val="009D78AF"/>
    <w:rsid w:val="009E03C3"/>
    <w:rsid w:val="009E062F"/>
    <w:rsid w:val="009E07BA"/>
    <w:rsid w:val="009E1964"/>
    <w:rsid w:val="009E2D61"/>
    <w:rsid w:val="009E31DB"/>
    <w:rsid w:val="009E3DE3"/>
    <w:rsid w:val="009E5366"/>
    <w:rsid w:val="009E6975"/>
    <w:rsid w:val="009E6B24"/>
    <w:rsid w:val="009E7A03"/>
    <w:rsid w:val="009E7F11"/>
    <w:rsid w:val="009F2F95"/>
    <w:rsid w:val="009F3FE5"/>
    <w:rsid w:val="009F4035"/>
    <w:rsid w:val="009F5D15"/>
    <w:rsid w:val="009F6129"/>
    <w:rsid w:val="009F68B0"/>
    <w:rsid w:val="00A02933"/>
    <w:rsid w:val="00A05B27"/>
    <w:rsid w:val="00A10B42"/>
    <w:rsid w:val="00A117F8"/>
    <w:rsid w:val="00A1279D"/>
    <w:rsid w:val="00A148E3"/>
    <w:rsid w:val="00A15542"/>
    <w:rsid w:val="00A15A6B"/>
    <w:rsid w:val="00A15DB9"/>
    <w:rsid w:val="00A22242"/>
    <w:rsid w:val="00A227B7"/>
    <w:rsid w:val="00A236B6"/>
    <w:rsid w:val="00A266A4"/>
    <w:rsid w:val="00A2695B"/>
    <w:rsid w:val="00A33CA2"/>
    <w:rsid w:val="00A34398"/>
    <w:rsid w:val="00A353D6"/>
    <w:rsid w:val="00A40DCD"/>
    <w:rsid w:val="00A436E6"/>
    <w:rsid w:val="00A43E1E"/>
    <w:rsid w:val="00A45141"/>
    <w:rsid w:val="00A45C8E"/>
    <w:rsid w:val="00A50805"/>
    <w:rsid w:val="00A5311F"/>
    <w:rsid w:val="00A5417C"/>
    <w:rsid w:val="00A54A39"/>
    <w:rsid w:val="00A54B09"/>
    <w:rsid w:val="00A56F81"/>
    <w:rsid w:val="00A57354"/>
    <w:rsid w:val="00A64010"/>
    <w:rsid w:val="00A66739"/>
    <w:rsid w:val="00A67223"/>
    <w:rsid w:val="00A7016F"/>
    <w:rsid w:val="00A71CB4"/>
    <w:rsid w:val="00A72D9F"/>
    <w:rsid w:val="00A73914"/>
    <w:rsid w:val="00A74728"/>
    <w:rsid w:val="00A74F4D"/>
    <w:rsid w:val="00A761F0"/>
    <w:rsid w:val="00A76622"/>
    <w:rsid w:val="00A76F66"/>
    <w:rsid w:val="00A774FF"/>
    <w:rsid w:val="00A77923"/>
    <w:rsid w:val="00A8139C"/>
    <w:rsid w:val="00A81D00"/>
    <w:rsid w:val="00A82D44"/>
    <w:rsid w:val="00A85361"/>
    <w:rsid w:val="00A903D4"/>
    <w:rsid w:val="00A90758"/>
    <w:rsid w:val="00A909BE"/>
    <w:rsid w:val="00A91C93"/>
    <w:rsid w:val="00A942F1"/>
    <w:rsid w:val="00AA00EB"/>
    <w:rsid w:val="00AA0159"/>
    <w:rsid w:val="00AA3D23"/>
    <w:rsid w:val="00AA55BB"/>
    <w:rsid w:val="00AA75A7"/>
    <w:rsid w:val="00AB1118"/>
    <w:rsid w:val="00AB1C4A"/>
    <w:rsid w:val="00AB2427"/>
    <w:rsid w:val="00AB6AEB"/>
    <w:rsid w:val="00AC753B"/>
    <w:rsid w:val="00AD1399"/>
    <w:rsid w:val="00AD2580"/>
    <w:rsid w:val="00AD4CA8"/>
    <w:rsid w:val="00AD680F"/>
    <w:rsid w:val="00AD68E4"/>
    <w:rsid w:val="00AE074E"/>
    <w:rsid w:val="00AE07B7"/>
    <w:rsid w:val="00AE1785"/>
    <w:rsid w:val="00AE4334"/>
    <w:rsid w:val="00AE4421"/>
    <w:rsid w:val="00AE44BA"/>
    <w:rsid w:val="00AE598E"/>
    <w:rsid w:val="00AE603F"/>
    <w:rsid w:val="00AF004F"/>
    <w:rsid w:val="00AF3A2E"/>
    <w:rsid w:val="00AF4170"/>
    <w:rsid w:val="00AF7B82"/>
    <w:rsid w:val="00B02BA2"/>
    <w:rsid w:val="00B10A43"/>
    <w:rsid w:val="00B11130"/>
    <w:rsid w:val="00B11EAB"/>
    <w:rsid w:val="00B15056"/>
    <w:rsid w:val="00B168C9"/>
    <w:rsid w:val="00B2005C"/>
    <w:rsid w:val="00B22292"/>
    <w:rsid w:val="00B22A0C"/>
    <w:rsid w:val="00B23219"/>
    <w:rsid w:val="00B23502"/>
    <w:rsid w:val="00B26BB1"/>
    <w:rsid w:val="00B30269"/>
    <w:rsid w:val="00B31E32"/>
    <w:rsid w:val="00B346F6"/>
    <w:rsid w:val="00B355B2"/>
    <w:rsid w:val="00B36250"/>
    <w:rsid w:val="00B401A1"/>
    <w:rsid w:val="00B420B4"/>
    <w:rsid w:val="00B42D8B"/>
    <w:rsid w:val="00B4701F"/>
    <w:rsid w:val="00B52ABC"/>
    <w:rsid w:val="00B54E76"/>
    <w:rsid w:val="00B554E0"/>
    <w:rsid w:val="00B55F14"/>
    <w:rsid w:val="00B56056"/>
    <w:rsid w:val="00B57363"/>
    <w:rsid w:val="00B60E5D"/>
    <w:rsid w:val="00B643F3"/>
    <w:rsid w:val="00B66732"/>
    <w:rsid w:val="00B70956"/>
    <w:rsid w:val="00B74D4D"/>
    <w:rsid w:val="00B8044B"/>
    <w:rsid w:val="00B80940"/>
    <w:rsid w:val="00B81AE3"/>
    <w:rsid w:val="00B82F33"/>
    <w:rsid w:val="00B83696"/>
    <w:rsid w:val="00B8433E"/>
    <w:rsid w:val="00B914B3"/>
    <w:rsid w:val="00B91DBF"/>
    <w:rsid w:val="00B9221C"/>
    <w:rsid w:val="00B92263"/>
    <w:rsid w:val="00B929D7"/>
    <w:rsid w:val="00B956CA"/>
    <w:rsid w:val="00B95B8D"/>
    <w:rsid w:val="00B95F37"/>
    <w:rsid w:val="00BA5C13"/>
    <w:rsid w:val="00BA65F3"/>
    <w:rsid w:val="00BA6C5D"/>
    <w:rsid w:val="00BA7589"/>
    <w:rsid w:val="00BB1E9F"/>
    <w:rsid w:val="00BB52C2"/>
    <w:rsid w:val="00BB562D"/>
    <w:rsid w:val="00BB5B33"/>
    <w:rsid w:val="00BB79D6"/>
    <w:rsid w:val="00BC02E9"/>
    <w:rsid w:val="00BC0DDD"/>
    <w:rsid w:val="00BC29B4"/>
    <w:rsid w:val="00BC2D44"/>
    <w:rsid w:val="00BD1E6C"/>
    <w:rsid w:val="00BD1EFF"/>
    <w:rsid w:val="00BD2CC3"/>
    <w:rsid w:val="00BD442E"/>
    <w:rsid w:val="00BD4880"/>
    <w:rsid w:val="00BD5C53"/>
    <w:rsid w:val="00BD5E20"/>
    <w:rsid w:val="00BD7CFD"/>
    <w:rsid w:val="00BE374F"/>
    <w:rsid w:val="00BE3DF6"/>
    <w:rsid w:val="00BE4FA8"/>
    <w:rsid w:val="00BE5B9D"/>
    <w:rsid w:val="00BE7B05"/>
    <w:rsid w:val="00BF182C"/>
    <w:rsid w:val="00BF2FCC"/>
    <w:rsid w:val="00BF3075"/>
    <w:rsid w:val="00BF431B"/>
    <w:rsid w:val="00BF7B23"/>
    <w:rsid w:val="00C0174A"/>
    <w:rsid w:val="00C026D8"/>
    <w:rsid w:val="00C04EC5"/>
    <w:rsid w:val="00C05380"/>
    <w:rsid w:val="00C1026D"/>
    <w:rsid w:val="00C13948"/>
    <w:rsid w:val="00C13C08"/>
    <w:rsid w:val="00C1658F"/>
    <w:rsid w:val="00C224D1"/>
    <w:rsid w:val="00C23EDD"/>
    <w:rsid w:val="00C256E2"/>
    <w:rsid w:val="00C261CF"/>
    <w:rsid w:val="00C345F4"/>
    <w:rsid w:val="00C41159"/>
    <w:rsid w:val="00C425F8"/>
    <w:rsid w:val="00C43BA1"/>
    <w:rsid w:val="00C448CD"/>
    <w:rsid w:val="00C450C3"/>
    <w:rsid w:val="00C5369F"/>
    <w:rsid w:val="00C5537F"/>
    <w:rsid w:val="00C61048"/>
    <w:rsid w:val="00C612B6"/>
    <w:rsid w:val="00C62095"/>
    <w:rsid w:val="00C62E06"/>
    <w:rsid w:val="00C64553"/>
    <w:rsid w:val="00C64962"/>
    <w:rsid w:val="00C73BCA"/>
    <w:rsid w:val="00C75852"/>
    <w:rsid w:val="00C80D55"/>
    <w:rsid w:val="00C813FB"/>
    <w:rsid w:val="00C851EC"/>
    <w:rsid w:val="00C86B57"/>
    <w:rsid w:val="00C87608"/>
    <w:rsid w:val="00C9112E"/>
    <w:rsid w:val="00CA4258"/>
    <w:rsid w:val="00CA524D"/>
    <w:rsid w:val="00CB557C"/>
    <w:rsid w:val="00CB55DA"/>
    <w:rsid w:val="00CC05DC"/>
    <w:rsid w:val="00CC0991"/>
    <w:rsid w:val="00CC100B"/>
    <w:rsid w:val="00CC2272"/>
    <w:rsid w:val="00CC2403"/>
    <w:rsid w:val="00CC398A"/>
    <w:rsid w:val="00CC4962"/>
    <w:rsid w:val="00CC4AAC"/>
    <w:rsid w:val="00CC4E2C"/>
    <w:rsid w:val="00CC6595"/>
    <w:rsid w:val="00CD0A9E"/>
    <w:rsid w:val="00CD2FDE"/>
    <w:rsid w:val="00CD319F"/>
    <w:rsid w:val="00CD3212"/>
    <w:rsid w:val="00CD4C1A"/>
    <w:rsid w:val="00CE0887"/>
    <w:rsid w:val="00CE0A60"/>
    <w:rsid w:val="00CE1044"/>
    <w:rsid w:val="00CE2267"/>
    <w:rsid w:val="00CE2319"/>
    <w:rsid w:val="00CE3DEE"/>
    <w:rsid w:val="00CE50A1"/>
    <w:rsid w:val="00CE6D9A"/>
    <w:rsid w:val="00CE7698"/>
    <w:rsid w:val="00CE7F48"/>
    <w:rsid w:val="00CF04AA"/>
    <w:rsid w:val="00CF0591"/>
    <w:rsid w:val="00CF3A31"/>
    <w:rsid w:val="00CF64E1"/>
    <w:rsid w:val="00CF677E"/>
    <w:rsid w:val="00CF7A87"/>
    <w:rsid w:val="00D002C5"/>
    <w:rsid w:val="00D00880"/>
    <w:rsid w:val="00D013CD"/>
    <w:rsid w:val="00D027A9"/>
    <w:rsid w:val="00D03F63"/>
    <w:rsid w:val="00D043D3"/>
    <w:rsid w:val="00D10191"/>
    <w:rsid w:val="00D10F98"/>
    <w:rsid w:val="00D15B6F"/>
    <w:rsid w:val="00D17665"/>
    <w:rsid w:val="00D209B5"/>
    <w:rsid w:val="00D216A8"/>
    <w:rsid w:val="00D22230"/>
    <w:rsid w:val="00D22CD3"/>
    <w:rsid w:val="00D24B0F"/>
    <w:rsid w:val="00D2541F"/>
    <w:rsid w:val="00D26ABF"/>
    <w:rsid w:val="00D309C1"/>
    <w:rsid w:val="00D31120"/>
    <w:rsid w:val="00D31125"/>
    <w:rsid w:val="00D32969"/>
    <w:rsid w:val="00D40A94"/>
    <w:rsid w:val="00D410C9"/>
    <w:rsid w:val="00D413A3"/>
    <w:rsid w:val="00D42114"/>
    <w:rsid w:val="00D431D7"/>
    <w:rsid w:val="00D469E3"/>
    <w:rsid w:val="00D515B9"/>
    <w:rsid w:val="00D521F5"/>
    <w:rsid w:val="00D6105D"/>
    <w:rsid w:val="00D6243A"/>
    <w:rsid w:val="00D638EE"/>
    <w:rsid w:val="00D64C97"/>
    <w:rsid w:val="00D65FD1"/>
    <w:rsid w:val="00D700B7"/>
    <w:rsid w:val="00D74751"/>
    <w:rsid w:val="00D7521A"/>
    <w:rsid w:val="00D75B2C"/>
    <w:rsid w:val="00D76DD7"/>
    <w:rsid w:val="00D772E1"/>
    <w:rsid w:val="00D8080F"/>
    <w:rsid w:val="00D8136D"/>
    <w:rsid w:val="00D838B2"/>
    <w:rsid w:val="00D84818"/>
    <w:rsid w:val="00D84A8D"/>
    <w:rsid w:val="00D90EA7"/>
    <w:rsid w:val="00D91B2E"/>
    <w:rsid w:val="00D92B55"/>
    <w:rsid w:val="00D935B5"/>
    <w:rsid w:val="00DA22F4"/>
    <w:rsid w:val="00DA2C11"/>
    <w:rsid w:val="00DA5769"/>
    <w:rsid w:val="00DA6036"/>
    <w:rsid w:val="00DB40FD"/>
    <w:rsid w:val="00DB5A1B"/>
    <w:rsid w:val="00DB690F"/>
    <w:rsid w:val="00DB6E7C"/>
    <w:rsid w:val="00DB6F5A"/>
    <w:rsid w:val="00DC006D"/>
    <w:rsid w:val="00DC57F7"/>
    <w:rsid w:val="00DD20F8"/>
    <w:rsid w:val="00DD5283"/>
    <w:rsid w:val="00DE0598"/>
    <w:rsid w:val="00DE606E"/>
    <w:rsid w:val="00DE73EB"/>
    <w:rsid w:val="00DF014E"/>
    <w:rsid w:val="00DF0A4B"/>
    <w:rsid w:val="00DF5CDB"/>
    <w:rsid w:val="00DF677C"/>
    <w:rsid w:val="00E0033A"/>
    <w:rsid w:val="00E029CF"/>
    <w:rsid w:val="00E051E0"/>
    <w:rsid w:val="00E06799"/>
    <w:rsid w:val="00E0702B"/>
    <w:rsid w:val="00E12589"/>
    <w:rsid w:val="00E12EEC"/>
    <w:rsid w:val="00E13880"/>
    <w:rsid w:val="00E140BD"/>
    <w:rsid w:val="00E170A4"/>
    <w:rsid w:val="00E20922"/>
    <w:rsid w:val="00E21BF9"/>
    <w:rsid w:val="00E22DBC"/>
    <w:rsid w:val="00E253DC"/>
    <w:rsid w:val="00E25AD9"/>
    <w:rsid w:val="00E26F28"/>
    <w:rsid w:val="00E35182"/>
    <w:rsid w:val="00E37373"/>
    <w:rsid w:val="00E40E87"/>
    <w:rsid w:val="00E466B1"/>
    <w:rsid w:val="00E47A0F"/>
    <w:rsid w:val="00E51939"/>
    <w:rsid w:val="00E52E10"/>
    <w:rsid w:val="00E53906"/>
    <w:rsid w:val="00E55451"/>
    <w:rsid w:val="00E568C3"/>
    <w:rsid w:val="00E56B88"/>
    <w:rsid w:val="00E56E6A"/>
    <w:rsid w:val="00E60494"/>
    <w:rsid w:val="00E62C6A"/>
    <w:rsid w:val="00E62E55"/>
    <w:rsid w:val="00E662ED"/>
    <w:rsid w:val="00E70B34"/>
    <w:rsid w:val="00E71C38"/>
    <w:rsid w:val="00E72E4E"/>
    <w:rsid w:val="00E745BD"/>
    <w:rsid w:val="00E746D5"/>
    <w:rsid w:val="00E75DC7"/>
    <w:rsid w:val="00E824ED"/>
    <w:rsid w:val="00E9020D"/>
    <w:rsid w:val="00E91490"/>
    <w:rsid w:val="00E940C4"/>
    <w:rsid w:val="00E945E5"/>
    <w:rsid w:val="00EA1654"/>
    <w:rsid w:val="00EA3208"/>
    <w:rsid w:val="00EA418B"/>
    <w:rsid w:val="00EA6568"/>
    <w:rsid w:val="00EA6E88"/>
    <w:rsid w:val="00EA6EBB"/>
    <w:rsid w:val="00EA7B68"/>
    <w:rsid w:val="00EB0010"/>
    <w:rsid w:val="00EB0113"/>
    <w:rsid w:val="00EB2D87"/>
    <w:rsid w:val="00EB45EC"/>
    <w:rsid w:val="00EB50B0"/>
    <w:rsid w:val="00EB5107"/>
    <w:rsid w:val="00EB59D9"/>
    <w:rsid w:val="00EB5E12"/>
    <w:rsid w:val="00EB796E"/>
    <w:rsid w:val="00EC29E7"/>
    <w:rsid w:val="00EC4BA4"/>
    <w:rsid w:val="00EC7633"/>
    <w:rsid w:val="00ED1943"/>
    <w:rsid w:val="00ED25D3"/>
    <w:rsid w:val="00ED423B"/>
    <w:rsid w:val="00ED4522"/>
    <w:rsid w:val="00EE0F95"/>
    <w:rsid w:val="00EE55D4"/>
    <w:rsid w:val="00EF4419"/>
    <w:rsid w:val="00EF5DD0"/>
    <w:rsid w:val="00F0100D"/>
    <w:rsid w:val="00F02299"/>
    <w:rsid w:val="00F024B9"/>
    <w:rsid w:val="00F04806"/>
    <w:rsid w:val="00F07C5D"/>
    <w:rsid w:val="00F07D4E"/>
    <w:rsid w:val="00F108D0"/>
    <w:rsid w:val="00F126A0"/>
    <w:rsid w:val="00F2029A"/>
    <w:rsid w:val="00F24198"/>
    <w:rsid w:val="00F2505B"/>
    <w:rsid w:val="00F275B3"/>
    <w:rsid w:val="00F2799B"/>
    <w:rsid w:val="00F3541C"/>
    <w:rsid w:val="00F35460"/>
    <w:rsid w:val="00F40C13"/>
    <w:rsid w:val="00F41969"/>
    <w:rsid w:val="00F4243B"/>
    <w:rsid w:val="00F43AA2"/>
    <w:rsid w:val="00F43B76"/>
    <w:rsid w:val="00F44F1A"/>
    <w:rsid w:val="00F525A3"/>
    <w:rsid w:val="00F52A0F"/>
    <w:rsid w:val="00F52F20"/>
    <w:rsid w:val="00F61C24"/>
    <w:rsid w:val="00F63E03"/>
    <w:rsid w:val="00F65C53"/>
    <w:rsid w:val="00F66A23"/>
    <w:rsid w:val="00F72329"/>
    <w:rsid w:val="00F72995"/>
    <w:rsid w:val="00F72BAA"/>
    <w:rsid w:val="00F737BD"/>
    <w:rsid w:val="00F75E91"/>
    <w:rsid w:val="00F82887"/>
    <w:rsid w:val="00F84445"/>
    <w:rsid w:val="00F874CB"/>
    <w:rsid w:val="00F90C26"/>
    <w:rsid w:val="00F91C93"/>
    <w:rsid w:val="00F92400"/>
    <w:rsid w:val="00F92E1F"/>
    <w:rsid w:val="00F94FAD"/>
    <w:rsid w:val="00F95824"/>
    <w:rsid w:val="00F95AE6"/>
    <w:rsid w:val="00F964EE"/>
    <w:rsid w:val="00F9683B"/>
    <w:rsid w:val="00FA2549"/>
    <w:rsid w:val="00FA260D"/>
    <w:rsid w:val="00FA4143"/>
    <w:rsid w:val="00FA5456"/>
    <w:rsid w:val="00FA5916"/>
    <w:rsid w:val="00FA7B8F"/>
    <w:rsid w:val="00FB34EF"/>
    <w:rsid w:val="00FB5E44"/>
    <w:rsid w:val="00FB5F2A"/>
    <w:rsid w:val="00FB6706"/>
    <w:rsid w:val="00FC1355"/>
    <w:rsid w:val="00FC4B08"/>
    <w:rsid w:val="00FC6ED9"/>
    <w:rsid w:val="00FD15AF"/>
    <w:rsid w:val="00FD1BDA"/>
    <w:rsid w:val="00FE2A47"/>
    <w:rsid w:val="00FE37AD"/>
    <w:rsid w:val="00FE576A"/>
    <w:rsid w:val="00FE6B3B"/>
    <w:rsid w:val="00FE7E0B"/>
    <w:rsid w:val="00FF0EC2"/>
    <w:rsid w:val="00FF2345"/>
    <w:rsid w:val="00FF336D"/>
    <w:rsid w:val="00FF4FD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5270D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3065C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2E71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0F30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81E10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92636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2F24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21FC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8474A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95D22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B1AE2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697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4FCE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84B29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D4CE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D6B0E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1275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66C51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4265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447C3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19C6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1847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95F1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BD333F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B528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567B1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87105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semiHidden="0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宋体" w:cs="宋体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567"/>
      </w:tabs>
      <w:spacing w:before="260" w:after="260" w:line="413" w:lineRule="auto"/>
      <w:ind w:left="567" w:hanging="567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tabs>
        <w:tab w:val="left" w:pos="709"/>
      </w:tabs>
      <w:spacing w:before="260" w:after="260" w:line="413" w:lineRule="auto"/>
      <w:ind w:left="709" w:hanging="709" w:firstLineChars="0"/>
      <w:outlineLvl w:val="2"/>
    </w:pPr>
    <w:rPr>
      <w:rFonts w:eastAsia="黑体"/>
      <w:b/>
      <w:bCs/>
      <w:szCs w:val="32"/>
    </w:rPr>
  </w:style>
  <w:style w:type="character" w:default="1" w:styleId="20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45"/>
    <w:unhideWhenUsed/>
    <w:qFormat/>
    <w:uiPriority w:val="99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8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</w:rPr>
  </w:style>
  <w:style w:type="paragraph" w:styleId="19">
    <w:name w:val="Title"/>
    <w:basedOn w:val="1"/>
    <w:link w:val="40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21">
    <w:name w:val="Strong"/>
    <w:basedOn w:val="20"/>
    <w:qFormat/>
    <w:uiPriority w:val="22"/>
    <w:rPr>
      <w:rFonts w:ascii="Times New Roman" w:hAnsi="Times New Roman" w:eastAsia="宋体"/>
      <w:b/>
    </w:rPr>
  </w:style>
  <w:style w:type="character" w:styleId="22">
    <w:name w:val="FollowedHyperlink"/>
    <w:basedOn w:val="20"/>
    <w:unhideWhenUsed/>
    <w:qFormat/>
    <w:uiPriority w:val="99"/>
    <w:rPr>
      <w:color w:val="008000"/>
      <w:u w:val="none"/>
    </w:rPr>
  </w:style>
  <w:style w:type="character" w:styleId="23">
    <w:name w:val="Emphasis"/>
    <w:basedOn w:val="20"/>
    <w:qFormat/>
    <w:uiPriority w:val="0"/>
    <w:rPr>
      <w:sz w:val="24"/>
      <w:szCs w:val="24"/>
    </w:rPr>
  </w:style>
  <w:style w:type="character" w:styleId="24">
    <w:name w:val="HTML Definition"/>
    <w:basedOn w:val="20"/>
    <w:qFormat/>
    <w:uiPriority w:val="0"/>
    <w:rPr>
      <w:sz w:val="24"/>
      <w:szCs w:val="24"/>
    </w:rPr>
  </w:style>
  <w:style w:type="character" w:styleId="25">
    <w:name w:val="HTML Acronym"/>
    <w:basedOn w:val="20"/>
    <w:qFormat/>
    <w:uiPriority w:val="0"/>
    <w:rPr>
      <w:sz w:val="24"/>
      <w:szCs w:val="24"/>
    </w:rPr>
  </w:style>
  <w:style w:type="character" w:styleId="26">
    <w:name w:val="HTML Variable"/>
    <w:basedOn w:val="20"/>
    <w:qFormat/>
    <w:uiPriority w:val="0"/>
    <w:rPr>
      <w:sz w:val="24"/>
      <w:szCs w:val="24"/>
    </w:rPr>
  </w:style>
  <w:style w:type="character" w:styleId="27">
    <w:name w:val="Hyperlink"/>
    <w:basedOn w:val="20"/>
    <w:unhideWhenUsed/>
    <w:qFormat/>
    <w:uiPriority w:val="99"/>
    <w:rPr>
      <w:color w:val="008000"/>
      <w:u w:val="none"/>
    </w:rPr>
  </w:style>
  <w:style w:type="character" w:styleId="28">
    <w:name w:val="HTML Code"/>
    <w:basedOn w:val="20"/>
    <w:qFormat/>
    <w:uiPriority w:val="0"/>
    <w:rPr>
      <w:rFonts w:ascii="Courier New" w:hAnsi="Courier New"/>
      <w:sz w:val="24"/>
      <w:szCs w:val="24"/>
    </w:rPr>
  </w:style>
  <w:style w:type="character" w:styleId="29">
    <w:name w:val="HTML Cite"/>
    <w:basedOn w:val="20"/>
    <w:qFormat/>
    <w:uiPriority w:val="0"/>
    <w:rPr>
      <w:sz w:val="24"/>
      <w:szCs w:val="24"/>
    </w:rPr>
  </w:style>
  <w:style w:type="table" w:styleId="31">
    <w:name w:val="Table Grid"/>
    <w:basedOn w:val="30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Light Grid Accent 5"/>
    <w:basedOn w:val="30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33">
    <w:name w:val="Medium Grid 3 Accent 5"/>
    <w:basedOn w:val="30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character" w:customStyle="1" w:styleId="34">
    <w:name w:val="语法格式 Char"/>
    <w:link w:val="35"/>
    <w:qFormat/>
    <w:uiPriority w:val="0"/>
    <w:rPr>
      <w:rFonts w:ascii="微软雅黑" w:hAnsi="微软雅黑" w:eastAsia="微软雅黑" w:cs="微软雅黑"/>
      <w:color w:val="333399"/>
      <w:spacing w:val="20"/>
      <w:w w:val="110"/>
      <w:sz w:val="28"/>
    </w:rPr>
  </w:style>
  <w:style w:type="paragraph" w:customStyle="1" w:styleId="35">
    <w:name w:val="语法格式"/>
    <w:basedOn w:val="1"/>
    <w:next w:val="1"/>
    <w:link w:val="34"/>
    <w:qFormat/>
    <w:uiPriority w:val="0"/>
    <w:p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 w:firstLineChars="0"/>
    </w:pPr>
    <w:rPr>
      <w:rFonts w:ascii="微软雅黑" w:hAnsi="微软雅黑" w:eastAsia="微软雅黑" w:cs="微软雅黑"/>
      <w:color w:val="333399"/>
      <w:spacing w:val="20"/>
      <w:w w:val="110"/>
    </w:rPr>
  </w:style>
  <w:style w:type="character" w:customStyle="1" w:styleId="36">
    <w:name w:val="多学一招、脚下留心字体 Char"/>
    <w:link w:val="37"/>
    <w:qFormat/>
    <w:uiPriority w:val="0"/>
    <w:rPr>
      <w:rFonts w:ascii="楷体_GB2312" w:hAnsi="楷体_GB2312" w:eastAsia="楷体_GB2312"/>
      <w:b/>
      <w:kern w:val="2"/>
      <w:sz w:val="28"/>
      <w:szCs w:val="24"/>
      <w:lang w:val="en-US" w:eastAsia="zh-CN" w:bidi="ar-SA"/>
    </w:rPr>
  </w:style>
  <w:style w:type="paragraph" w:customStyle="1" w:styleId="37">
    <w:name w:val="多学一招、脚下留心字体"/>
    <w:basedOn w:val="1"/>
    <w:link w:val="36"/>
    <w:qFormat/>
    <w:uiPriority w:val="0"/>
    <w:rPr>
      <w:rFonts w:ascii="楷体_GB2312" w:hAnsi="楷体_GB2312" w:eastAsia="楷体_GB2312"/>
      <w:b/>
      <w:kern w:val="2"/>
      <w:szCs w:val="24"/>
    </w:rPr>
  </w:style>
  <w:style w:type="character" w:customStyle="1" w:styleId="38">
    <w:name w:val="多学一招脚下留心内容[858D7CFB-ED40-4347-BF05-701D383B685F]"/>
    <w:link w:val="39"/>
    <w:qFormat/>
    <w:uiPriority w:val="0"/>
    <w:rPr>
      <w:rFonts w:ascii="楷体_GB2312" w:hAnsi="楷体_GB2312" w:eastAsia="楷体_GB2312"/>
      <w:sz w:val="24"/>
    </w:rPr>
  </w:style>
  <w:style w:type="paragraph" w:customStyle="1" w:styleId="39">
    <w:name w:val="多学一招脚下留心内容"/>
    <w:basedOn w:val="1"/>
    <w:link w:val="38"/>
    <w:qFormat/>
    <w:uiPriority w:val="0"/>
    <w:pPr>
      <w:ind w:firstLine="420"/>
    </w:pPr>
    <w:rPr>
      <w:rFonts w:ascii="楷体_GB2312" w:hAnsi="楷体_GB2312" w:eastAsia="楷体_GB2312"/>
      <w:sz w:val="24"/>
    </w:rPr>
  </w:style>
  <w:style w:type="character" w:customStyle="1" w:styleId="40">
    <w:name w:val="标题 Char"/>
    <w:link w:val="19"/>
    <w:qFormat/>
    <w:uiPriority w:val="0"/>
    <w:rPr>
      <w:rFonts w:ascii="Arial" w:hAnsi="Arial"/>
      <w:b/>
      <w:sz w:val="32"/>
    </w:rPr>
  </w:style>
  <w:style w:type="character" w:customStyle="1" w:styleId="41">
    <w:name w:val="图片 Char"/>
    <w:link w:val="42"/>
    <w:qFormat/>
    <w:uiPriority w:val="0"/>
  </w:style>
  <w:style w:type="paragraph" w:customStyle="1" w:styleId="42">
    <w:name w:val="图片"/>
    <w:basedOn w:val="1"/>
    <w:link w:val="41"/>
    <w:qFormat/>
    <w:uiPriority w:val="0"/>
    <w:pPr>
      <w:jc w:val="center"/>
    </w:pPr>
  </w:style>
  <w:style w:type="paragraph" w:customStyle="1" w:styleId="43">
    <w:name w:val="本章重点（内容）"/>
    <w:basedOn w:val="1"/>
    <w:qFormat/>
    <w:uiPriority w:val="0"/>
    <w:pPr>
      <w:tabs>
        <w:tab w:val="left" w:pos="840"/>
      </w:tabs>
      <w:ind w:left="840" w:hanging="420"/>
    </w:pPr>
    <w:rPr>
      <w:rFonts w:ascii="黑体" w:hAnsi="黑体" w:eastAsia="黑体"/>
      <w:b/>
      <w:szCs w:val="28"/>
    </w:rPr>
  </w:style>
  <w:style w:type="paragraph" w:customStyle="1" w:styleId="44">
    <w:name w:val="代码部分"/>
    <w:basedOn w:val="1"/>
    <w:next w:val="1"/>
    <w:qFormat/>
    <w:uiPriority w:val="0"/>
    <w:p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character" w:customStyle="1" w:styleId="45">
    <w:name w:val="批注框文本 Char"/>
    <w:basedOn w:val="20"/>
    <w:link w:val="10"/>
    <w:semiHidden/>
    <w:qFormat/>
    <w:uiPriority w:val="99"/>
    <w:rPr>
      <w:rFonts w:cs="宋体"/>
      <w:sz w:val="18"/>
      <w:szCs w:val="18"/>
    </w:rPr>
  </w:style>
  <w:style w:type="character" w:customStyle="1" w:styleId="46">
    <w:name w:val="after"/>
    <w:basedOn w:val="20"/>
    <w:qFormat/>
    <w:uiPriority w:val="0"/>
    <w:rPr>
      <w:bdr w:val="dashed" w:color="auto" w:sz="36" w:space="0"/>
    </w:rPr>
  </w:style>
  <w:style w:type="character" w:customStyle="1" w:styleId="47">
    <w:name w:val="g-color-css3-new1"/>
    <w:basedOn w:val="20"/>
    <w:qFormat/>
    <w:uiPriority w:val="0"/>
    <w:rPr>
      <w:color w:val="FF66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jpe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FA9FCF-6179-4B09-A9B8-E9C79B8283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29</Pages>
  <Words>1844</Words>
  <Characters>10513</Characters>
  <Lines>87</Lines>
  <Paragraphs>24</Paragraphs>
  <ScaleCrop>false</ScaleCrop>
  <LinksUpToDate>false</LinksUpToDate>
  <CharactersWithSpaces>12333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2016-06-16T03:57:00Z</dcterms:created>
  <dc:creator>刘晓强</dc:creator>
  <cp:lastModifiedBy>zhengwei</cp:lastModifiedBy>
  <dcterms:modified xsi:type="dcterms:W3CDTF">2016-10-12T08:04:30Z</dcterms:modified>
  <dc:title>浮动与定位</dc:title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